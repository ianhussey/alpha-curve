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246B8C">
      <w:pPr>
        <w:pStyle w:val="Title"/>
      </w:pPr>
    </w:p>
    <w:p w14:paraId="2FCEE823" w14:textId="2FAC4E33" w:rsidR="00246B8C" w:rsidRDefault="00246B8C" w:rsidP="00246B8C">
      <w:pPr>
        <w:pStyle w:val="Title"/>
      </w:pPr>
    </w:p>
    <w:p w14:paraId="0040B8F2" w14:textId="4E03DB27" w:rsidR="00246B8C" w:rsidRDefault="00246B8C" w:rsidP="00246B8C">
      <w:pPr>
        <w:pStyle w:val="Title"/>
      </w:pPr>
    </w:p>
    <w:p w14:paraId="04FB4CB4" w14:textId="37BA359C" w:rsidR="00246B8C" w:rsidRDefault="00246B8C" w:rsidP="00246B8C">
      <w:pPr>
        <w:pStyle w:val="Title"/>
      </w:pPr>
    </w:p>
    <w:p w14:paraId="7DA77F8E" w14:textId="77777777" w:rsidR="00246B8C" w:rsidRPr="003D7456" w:rsidRDefault="00246B8C" w:rsidP="00246B8C">
      <w:pPr>
        <w:pStyle w:val="Title"/>
      </w:pPr>
    </w:p>
    <w:p w14:paraId="79AE3960" w14:textId="77777777" w:rsidR="00EA61B4" w:rsidRPr="00246B8C" w:rsidRDefault="00000000" w:rsidP="00246B8C">
      <w:pPr>
        <w:pStyle w:val="Title"/>
      </w:pPr>
      <w:r w:rsidRPr="00246B8C">
        <w:t>An aberrant abundance of Cronbach’s alpha values at .70</w:t>
      </w:r>
    </w:p>
    <w:p w14:paraId="2BDC1B60" w14:textId="77777777" w:rsidR="00EA61B4" w:rsidRPr="003D7456" w:rsidRDefault="00EA61B4" w:rsidP="00246B8C">
      <w:pPr>
        <w:pStyle w:val="authors"/>
      </w:pPr>
    </w:p>
    <w:p w14:paraId="2BCC5E65" w14:textId="1D1B93D4" w:rsidR="00246B8C" w:rsidRPr="003D7456" w:rsidRDefault="00000000" w:rsidP="00246B8C">
      <w:pPr>
        <w:pStyle w:val="authors"/>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246B8C" w:rsidRPr="00246B8C">
        <w:rPr>
          <w:rStyle w:val="FootnoteReference"/>
          <w:sz w:val="28"/>
          <w:szCs w:val="28"/>
        </w:rPr>
        <w:footnoteReference w:customMarkFollows="1" w:id="1"/>
        <w:sym w:font="Symbol" w:char="F02A"/>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00246B8C" w:rsidRPr="00246B8C">
        <w:rPr>
          <w:sz w:val="28"/>
          <w:szCs w:val="28"/>
          <w:vertAlign w:val="superscript"/>
        </w:rPr>
        <w:t>*</w:t>
      </w:r>
    </w:p>
    <w:p w14:paraId="0692AFE9" w14:textId="77777777" w:rsidR="002A0FB1" w:rsidRDefault="002A0FB1" w:rsidP="00246B8C">
      <w:pPr>
        <w:pStyle w:val="authors"/>
      </w:pPr>
      <w:bookmarkStart w:id="3" w:name="_krma0kbc8qtq" w:colFirst="0" w:colLast="0"/>
      <w:bookmarkEnd w:id="3"/>
    </w:p>
    <w:p w14:paraId="3C14B8DB" w14:textId="23FB4DB5" w:rsidR="00EA61B4" w:rsidRPr="00315C52" w:rsidRDefault="00000000" w:rsidP="00246B8C">
      <w:pPr>
        <w:pStyle w:val="abstract"/>
        <w:ind w:firstLine="0"/>
        <w:rPr>
          <w:color w:val="000000" w:themeColor="text1"/>
        </w:rPr>
      </w:pPr>
      <w:r w:rsidRPr="00C66910">
        <w:t>Cronbach’s alpha (</w:t>
      </w:r>
      <w:r w:rsidR="004A672A" w:rsidRPr="004A672A">
        <w:t>α</w:t>
      </w:r>
      <w:r w:rsidRPr="00C66910">
        <w:t xml:space="preserve">)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w:t>
      </w:r>
      <w:r w:rsidRPr="00A6601E">
        <w:rPr>
          <w:i/>
          <w:iCs/>
        </w:rPr>
        <w:t>p</w:t>
      </w:r>
      <w:r w:rsidRPr="00C66910">
        <w:t xml:space="preserve">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w:t>
      </w:r>
      <w:r w:rsidR="00572E85">
        <w:t xml:space="preserve">values </w:t>
      </w:r>
      <w:r w:rsidRPr="00C66910">
        <w:t>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r w:rsidR="00315C52">
        <w:t xml:space="preserve"> Code and data available at </w:t>
      </w:r>
      <w:hyperlink r:id="rId6">
        <w:r w:rsidR="00315C52" w:rsidRPr="00315C52">
          <w:rPr>
            <w:rStyle w:val="Hyperlink"/>
            <w:color w:val="000000" w:themeColor="text1"/>
            <w:u w:val="none"/>
          </w:rPr>
          <w:t>o</w:t>
        </w:r>
      </w:hyperlink>
      <w:hyperlink r:id="rId7">
        <w:r w:rsidR="00315C52" w:rsidRPr="00315C52">
          <w:rPr>
            <w:rStyle w:val="Hyperlink"/>
            <w:color w:val="000000" w:themeColor="text1"/>
            <w:u w:val="none"/>
          </w:rPr>
          <w:t>sf.io/pe3t7</w:t>
        </w:r>
      </w:hyperlink>
      <w:r w:rsidR="00315C52">
        <w:rPr>
          <w:color w:val="000000" w:themeColor="text1"/>
        </w:rPr>
        <w:t>.</w:t>
      </w:r>
      <w:r w:rsidR="00322934">
        <w:rPr>
          <w:color w:val="000000" w:themeColor="text1"/>
        </w:rPr>
        <w:t xml:space="preserve"> Supplementary materials at </w:t>
      </w:r>
      <w:hyperlink r:id="rId8" w:history="1">
        <w:r w:rsidR="00322934">
          <w:rPr>
            <w:rStyle w:val="Hyperlink"/>
            <w:color w:val="000000" w:themeColor="text1"/>
            <w:u w:val="none"/>
          </w:rPr>
          <w:t>osf.io/5xzy4</w:t>
        </w:r>
      </w:hyperlink>
      <w:r w:rsidR="00322934">
        <w:rPr>
          <w:color w:val="000000" w:themeColor="text1"/>
        </w:rPr>
        <w:t xml:space="preserve">. </w:t>
      </w:r>
    </w:p>
    <w:p w14:paraId="163C28DF" w14:textId="08063596" w:rsidR="00EA61B4" w:rsidRPr="003D7456" w:rsidRDefault="00EA61B4" w:rsidP="00246B8C"/>
    <w:p w14:paraId="4042A970" w14:textId="77777777" w:rsidR="00C62414" w:rsidRDefault="00C62414" w:rsidP="0087785E">
      <w:pPr>
        <w:ind w:firstLine="0"/>
        <w:sectPr w:rsidR="00C6241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titlePg/>
        </w:sectPr>
      </w:pPr>
    </w:p>
    <w:p w14:paraId="1CF8B59F" w14:textId="210A1879" w:rsidR="00EA61B4" w:rsidRPr="003D7456" w:rsidRDefault="00000000" w:rsidP="0087785E">
      <w:pPr>
        <w:ind w:firstLine="0"/>
      </w:pPr>
      <w:r w:rsidRPr="003D7456">
        <w:t xml:space="preserve">A measure’s reliability refers to the proportion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53625158" w:rsidR="00EA61B4" w:rsidRPr="003D7456" w:rsidRDefault="00000000" w:rsidP="00246B8C">
      <w:r w:rsidRPr="003D7456">
        <w:t xml:space="preserve">Reliability can be quantified in different ways but the most common metric by far is Cronbach’s </w:t>
      </w:r>
      <m:oMath>
        <m:r>
          <w:rPr>
            <w:rFonts w:ascii="Cambria Math" w:hAnsi="Cambria Math"/>
          </w:rPr>
          <m:t>α</m:t>
        </m:r>
      </m:oMath>
      <w:r w:rsidRPr="003D7456">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xml:space="preserve">. It is based on inter-item correlations, i.e.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xml:space="preserve">. While in practice, </w:t>
      </w:r>
      <m:oMath>
        <m:r>
          <w:rPr>
            <w:rFonts w:ascii="Cambria Math" w:hAnsi="Cambria Math"/>
          </w:rPr>
          <m:t>α</m:t>
        </m:r>
      </m:oMath>
      <w:r w:rsidRPr="003D7456">
        <w:t xml:space="preserve"> 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 xml:space="preserve">(Flake et al., </w:t>
      </w:r>
      <w:r w:rsidR="00DB6C12" w:rsidRPr="003D7456">
        <w:t>2017)</w:t>
      </w:r>
      <w:r w:rsidRPr="003D7456">
        <w:fldChar w:fldCharType="end"/>
      </w:r>
      <w:r w:rsidRPr="003D7456">
        <w:t xml:space="preserve">. There is a well-established literature debating the use and misuse of </w:t>
      </w:r>
      <m:oMath>
        <m:r>
          <w:rPr>
            <w:rFonts w:ascii="Cambria Math" w:hAnsi="Cambria Math"/>
          </w:rPr>
          <m:t>α</m:t>
        </m:r>
      </m:oMath>
      <w:r w:rsidRPr="003D7456">
        <w:t xml:space="preserve">. Much of which focuses on the fact that many researchers inappropriately use it to test 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xml:space="preserve">. Alternatives to α with relaxed assumptions have been suggested e.g., McDonald’s </w:t>
      </w:r>
      <m:oMath>
        <m:r>
          <w:rPr>
            <w:rFonts w:ascii="Cambria Math" w:hAnsi="Cambria Math"/>
          </w:rPr>
          <m:t>ω</m:t>
        </m:r>
      </m:oMath>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This paper adds to those concerns by examining whether α values reported in the psychological literature show signs of inflation, e.g. due to publication bias or hacking.</w:t>
      </w:r>
    </w:p>
    <w:p w14:paraId="4CE7E349" w14:textId="77777777" w:rsidR="00EA61B4" w:rsidRPr="003D7456" w:rsidRDefault="00000000" w:rsidP="00246B8C">
      <w:pPr>
        <w:pStyle w:val="Heading2"/>
      </w:pPr>
      <w:bookmarkStart w:id="4" w:name="_ne6ly7shwlla" w:colFirst="0" w:colLast="0"/>
      <w:bookmarkEnd w:id="4"/>
      <w:r w:rsidRPr="003D7456">
        <w:t>Rule-of-thumb thresholds</w:t>
      </w:r>
    </w:p>
    <w:p w14:paraId="770756A3" w14:textId="651A15F5" w:rsidR="00EA61B4" w:rsidRPr="003D7456" w:rsidRDefault="00000000" w:rsidP="00246B8C">
      <w:r w:rsidRPr="003D7456">
        <w:t xml:space="preserve">Cronbach’s </w:t>
      </w:r>
      <m:oMath>
        <m:r>
          <w:rPr>
            <w:rFonts w:ascii="Cambria Math" w:hAnsi="Cambria Math"/>
          </w:rPr>
          <m:t>α</m:t>
        </m:r>
      </m:oMath>
      <w:r w:rsidRPr="003D7456">
        <w:t xml:space="preserve"> is commonly interpreted using well known rules-of-thumb thresholds (e.g., </w:t>
      </w:r>
      <m:oMath>
        <m:r>
          <w:rPr>
            <w:rFonts w:ascii="Cambria Math" w:hAnsi="Cambria Math"/>
          </w:rPr>
          <m:t>α</m:t>
        </m:r>
      </m:oMath>
      <w:r w:rsidRPr="003D7456">
        <w:t xml:space="preserve"> &gt;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m:oMath>
        <m:r>
          <w:rPr>
            <w:rFonts w:ascii="Cambria Math" w:hAnsi="Cambria Math"/>
          </w:rPr>
          <m:t>α</m:t>
        </m:r>
      </m:oMath>
      <w:r w:rsidRPr="003D7456">
        <w:t xml:space="preserve"> 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xml:space="preserve">. Nonetheless, their book remains a highly </w:t>
      </w:r>
      <w:r w:rsidRPr="003D7456">
        <w:lastRenderedPageBreak/>
        <w:t xml:space="preserve">cited source for this threshold, with over 8000 citations at time of writing. Many, if not most, contemporary undergraduate introductory textbooks on research methods include rules of thumb, and regard </w:t>
      </w:r>
      <m:oMath>
        <m:r>
          <w:rPr>
            <w:rFonts w:ascii="Cambria Math" w:hAnsi="Cambria Math"/>
          </w:rPr>
          <m:t>α</m:t>
        </m:r>
      </m:oMath>
      <w:r w:rsidRPr="003D7456">
        <w:t xml:space="preserve"> &gt;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xml:space="preserve">. Psychologists have used </w:t>
      </w:r>
      <m:oMath>
        <m:r>
          <w:rPr>
            <w:rFonts w:ascii="Cambria Math" w:hAnsi="Cambria Math"/>
          </w:rPr>
          <m:t>α</m:t>
        </m:r>
      </m:oMath>
      <w:r w:rsidRPr="003D7456">
        <w:t xml:space="preserve"> &gt; .70 as a binary decision rule for scale development for decades. Cortina observes that “[the] acceptance of </w:t>
      </w:r>
      <m:oMath>
        <m:r>
          <w:rPr>
            <w:rFonts w:ascii="Cambria Math" w:hAnsi="Cambria Math"/>
          </w:rPr>
          <m:t>α</m:t>
        </m:r>
      </m:oMath>
      <w:r w:rsidRPr="003D7456">
        <w:t xml:space="preserve"> &gt; .70 as adequate is implied by the fact that </w:t>
      </w:r>
      <m:oMath>
        <m:r>
          <w:rPr>
            <w:rFonts w:ascii="Cambria Math" w:hAnsi="Cambria Math"/>
          </w:rPr>
          <m:t>α</m:t>
        </m:r>
      </m:oMath>
      <w:r w:rsidRPr="003D7456">
        <w:t xml:space="preserve"> &gt;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246B8C">
      <w:pPr>
        <w:pStyle w:val="Heading2"/>
      </w:pPr>
      <w:bookmarkStart w:id="5" w:name="_omhhqd1h1c7v" w:colFirst="0" w:colLast="0"/>
      <w:bookmarkEnd w:id="5"/>
      <w:r w:rsidRPr="003D7456">
        <w:t>Publication bias and hacking</w:t>
      </w:r>
    </w:p>
    <w:p w14:paraId="0B894336" w14:textId="2A02D03F" w:rsidR="00EA61B4" w:rsidRPr="003D7456" w:rsidRDefault="00000000" w:rsidP="00246B8C">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w:t>
      </w:r>
      <w:proofErr w:type="spellStart"/>
      <w:r w:rsidR="00DB6C12" w:rsidRPr="003D7456">
        <w:t>Gigerenzer</w:t>
      </w:r>
      <w:proofErr w:type="spellEnd"/>
      <w:r w:rsidR="00DB6C12" w:rsidRPr="003D7456">
        <w:t>,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One way in which hacking of metrics can become apparent, is when the distribution of the metric in aggregate deviates from plausible statistical 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w:t>
      </w:r>
      <w:proofErr w:type="spellStart"/>
      <w:r w:rsidRPr="003D7456">
        <w:t>Hartgerink</w:t>
      </w:r>
      <w:proofErr w:type="spellEnd"/>
      <w:r w:rsidRPr="003D7456">
        <w:t xml:space="preserve">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246B8C">
      <w:pPr>
        <w:pStyle w:val="Heading2"/>
      </w:pPr>
      <w:bookmarkStart w:id="6" w:name="_7gs65ogkzr1g" w:colFirst="0" w:colLast="0"/>
      <w:bookmarkEnd w:id="6"/>
      <w:r w:rsidRPr="003D7456">
        <w:t>The current research</w:t>
      </w:r>
    </w:p>
    <w:p w14:paraId="690B4F40" w14:textId="2705108D" w:rsidR="00EA61B4" w:rsidRPr="003D7456" w:rsidRDefault="00000000" w:rsidP="00246B8C">
      <w:r w:rsidRPr="003D7456">
        <w:t xml:space="preserve">Use of </w:t>
      </w:r>
      <m:oMath>
        <m:r>
          <w:rPr>
            <w:rFonts w:ascii="Cambria Math" w:hAnsi="Cambria Math"/>
          </w:rPr>
          <m:t>α</m:t>
        </m:r>
      </m:oMath>
      <w:r w:rsidRPr="003D7456">
        <w:t xml:space="preserve"> 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hyperlink r:id="rId15">
        <w:r w:rsidRPr="003D7456">
          <w:rPr>
            <w:color w:val="000000"/>
          </w:rPr>
          <w:t>α</w:t>
        </w:r>
      </w:hyperlink>
      <w:r w:rsidRPr="003D7456">
        <w:rPr>
          <w:color w:val="000000"/>
        </w:rPr>
        <w:t xml:space="preserve">-hacking, illegitimate tricks to inflate </w:t>
      </w:r>
      <w:hyperlink r:id="rId16">
        <w:r w:rsidRPr="003D7456">
          <w:rPr>
            <w:color w:val="000000"/>
          </w:rPr>
          <w:t>α</w:t>
        </w:r>
      </w:hyperlink>
      <w:r w:rsidRPr="003D7456">
        <w:rPr>
          <w:color w:val="000000"/>
        </w:rPr>
        <w:t xml:space="preserve">, abound. We therefore sought to examine the empirical distribution of reported Cronbach’s </w:t>
      </w:r>
      <w:hyperlink r:id="rId17">
        <w:r w:rsidRPr="003D7456">
          <w:rPr>
            <w:color w:val="000000"/>
          </w:rPr>
          <w:t>α</w:t>
        </w:r>
      </w:hyperlink>
      <w:r w:rsidRPr="003D7456">
        <w:rPr>
          <w:color w:val="000000"/>
        </w:rPr>
        <w:t xml:space="preserve"> 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8">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hyperlink r:id="rId19">
        <w:r w:rsidRPr="003D7456">
          <w:rPr>
            <w:color w:val="000000"/>
          </w:rPr>
          <w:t>α</w:t>
        </w:r>
      </w:hyperlink>
      <w:r w:rsidRPr="003D7456">
        <w:rPr>
          <w:color w:val="000000"/>
        </w:rPr>
        <w:t xml:space="preserve"> = .70, .80, .90) relative to other values.</w:t>
      </w:r>
    </w:p>
    <w:p w14:paraId="71EC4AE6" w14:textId="77777777" w:rsidR="00EA61B4" w:rsidRPr="003D7456" w:rsidRDefault="00000000" w:rsidP="00246B8C">
      <w:pPr>
        <w:pStyle w:val="Heading1"/>
      </w:pPr>
      <w:bookmarkStart w:id="7" w:name="_bpbpfxk40cq1" w:colFirst="0" w:colLast="0"/>
      <w:bookmarkEnd w:id="7"/>
      <w:r w:rsidRPr="003D7456">
        <w:t>Method</w:t>
      </w:r>
    </w:p>
    <w:p w14:paraId="1102550A" w14:textId="77777777" w:rsidR="00EA61B4" w:rsidRPr="003D7456" w:rsidRDefault="00000000" w:rsidP="00246B8C">
      <w:pPr>
        <w:pStyle w:val="Heading2"/>
      </w:pPr>
      <w:bookmarkStart w:id="8" w:name="_qtfg1n3xljr7" w:colFirst="0" w:colLast="0"/>
      <w:bookmarkEnd w:id="8"/>
      <w:r w:rsidRPr="003D7456">
        <w:t>Transparency statement</w:t>
      </w:r>
    </w:p>
    <w:p w14:paraId="2185214C" w14:textId="2EE97B7C" w:rsidR="00EA61B4" w:rsidRPr="003D7456" w:rsidRDefault="00000000" w:rsidP="00246B8C">
      <w:r w:rsidRPr="003D7456">
        <w:t>All code, processed data, and preregistration are available (</w:t>
      </w:r>
      <w:hyperlink r:id="rId20">
        <w:r w:rsidRPr="003D7456">
          <w:rPr>
            <w:color w:val="1155CC"/>
            <w:u w:val="single"/>
          </w:rPr>
          <w:t>o</w:t>
        </w:r>
      </w:hyperlink>
      <w:hyperlink r:id="rId21">
        <w:r w:rsidRPr="003D7456">
          <w:rPr>
            <w:color w:val="1155CC"/>
            <w:u w:val="single"/>
          </w:rPr>
          <w:t>sf.io/pe3t7</w:t>
        </w:r>
      </w:hyperlink>
      <w:r w:rsidRPr="003D7456">
        <w:t>)</w:t>
      </w:r>
      <w:r w:rsidR="00992FFB">
        <w:t xml:space="preserve"> along with a Supplementary Materials document (</w:t>
      </w:r>
      <w:hyperlink r:id="rId22" w:history="1">
        <w:r w:rsidR="00992FFB" w:rsidRPr="00992FFB">
          <w:rPr>
            <w:rStyle w:val="Hyperlink"/>
          </w:rPr>
          <w:t>osf.io/5xzy4</w:t>
        </w:r>
      </w:hyperlink>
      <w:r w:rsidR="00992FFB">
        <w:rPr>
          <w:color w:val="000000" w:themeColor="text1"/>
        </w:rPr>
        <w:t>).</w:t>
      </w:r>
    </w:p>
    <w:p w14:paraId="0B5B3116" w14:textId="77777777" w:rsidR="00EA61B4" w:rsidRPr="003D7456" w:rsidRDefault="00000000" w:rsidP="00246B8C">
      <w:pPr>
        <w:pStyle w:val="Heading2"/>
      </w:pPr>
      <w:bookmarkStart w:id="9" w:name="_mgq9r97k3yug" w:colFirst="0" w:colLast="0"/>
      <w:bookmarkEnd w:id="9"/>
      <w:r w:rsidRPr="003D7456">
        <w:t xml:space="preserve">Data sources </w:t>
      </w:r>
    </w:p>
    <w:p w14:paraId="4476CF9D" w14:textId="77777777" w:rsidR="00EA61B4" w:rsidRPr="003D7456" w:rsidRDefault="00000000" w:rsidP="00246B8C">
      <w:r w:rsidRPr="003D7456">
        <w:t xml:space="preserve">We examined </w:t>
      </w:r>
      <w:hyperlink r:id="rId23">
        <w:r w:rsidRPr="003D7456">
          <w:t>α</w:t>
        </w:r>
      </w:hyperlink>
      <w:r w:rsidRPr="003D7456">
        <w:t xml:space="preserve"> 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6A1F2098" w:rsidR="00EA61B4" w:rsidRPr="003D7456" w:rsidRDefault="00000000" w:rsidP="00246B8C">
      <w:r w:rsidRPr="003D7456">
        <w:rPr>
          <w:color w:val="000000"/>
        </w:rPr>
        <w:t xml:space="preserve">In order to assess distortions in the distribution of </w:t>
      </w:r>
      <w:hyperlink r:id="rId24">
        <w:r w:rsidRPr="003D7456">
          <w:rPr>
            <w:color w:val="000000"/>
          </w:rPr>
          <w:t>α</w:t>
        </w:r>
      </w:hyperlink>
      <w:r w:rsidRPr="003D7456">
        <w:rPr>
          <w:color w:val="000000"/>
        </w:rPr>
        <w:t xml:space="preserve"> v</w:t>
      </w:r>
      <w:r w:rsidRPr="003D7456">
        <w:t>alues in the psychology literature, we made use of a dataset of the full text of all articles published in APA journals between 1985 and 2013. A list of all journals included in the dataset can be found in Table 1S in the Supplementary Materials</w:t>
      </w:r>
      <w:r w:rsidR="00C80A5A">
        <w:t xml:space="preserve"> (see </w:t>
      </w:r>
      <w:hyperlink r:id="rId25" w:history="1">
        <w:r w:rsidR="00C80A5A" w:rsidRPr="00C80A5A">
          <w:rPr>
            <w:rStyle w:val="Hyperlink"/>
          </w:rPr>
          <w:t>osf.io/5xzy4</w:t>
        </w:r>
      </w:hyperlink>
      <w:r w:rsidR="00C80A5A">
        <w:rPr>
          <w:color w:val="000000" w:themeColor="text1"/>
        </w:rPr>
        <w:t>)</w:t>
      </w:r>
      <w:r w:rsidRPr="003D7456">
        <w:t xml:space="preserve">.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030846CB" w:rsidR="00EA61B4" w:rsidRPr="003D7456" w:rsidRDefault="00000000" w:rsidP="00246B8C">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w:t>
      </w:r>
      <w:r w:rsidRPr="003D7456">
        <w:lastRenderedPageBreak/>
        <w:t xml:space="preserve">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Each row of the database represents one effect (i.e., correlation coefficient) extracted from a published correlation matrix. Many articles in this field report reliability estimates in the diag</w:t>
      </w:r>
      <w:r w:rsidRPr="003D7456">
        <w:rPr>
          <w:color w:val="000000"/>
        </w:rPr>
        <w:t xml:space="preserve">onal of correlation matrices. It is these values of Cronbach’s </w:t>
      </w:r>
      <w:hyperlink r:id="rId26">
        <w:r w:rsidRPr="003D7456">
          <w:rPr>
            <w:color w:val="000000"/>
          </w:rPr>
          <w:t>α</w:t>
        </w:r>
      </w:hyperlink>
      <w:r w:rsidRPr="003D7456">
        <w:rPr>
          <w:color w:val="000000"/>
        </w:rPr>
        <w:t xml:space="preserve"> that were 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246B8C">
      <w:pPr>
        <w:pStyle w:val="Heading2"/>
      </w:pPr>
      <w:bookmarkStart w:id="10" w:name="_w353rw1h0hve" w:colFirst="0" w:colLast="0"/>
      <w:bookmarkEnd w:id="10"/>
      <w:r w:rsidRPr="003D7456">
        <w:t>Data extraction</w:t>
      </w:r>
    </w:p>
    <w:p w14:paraId="72F8DA29" w14:textId="77777777" w:rsidR="00EA61B4" w:rsidRPr="003D7456" w:rsidRDefault="00000000" w:rsidP="00246B8C">
      <w:pPr>
        <w:pStyle w:val="Heading3"/>
        <w:rPr>
          <w:highlight w:val="yellow"/>
        </w:rPr>
      </w:pPr>
      <w:bookmarkStart w:id="11" w:name="_qco57abevsno" w:colFirst="0" w:colLast="0"/>
      <w:bookmarkEnd w:id="11"/>
      <w:r w:rsidRPr="003D7456">
        <w:t>Psychology dataset</w:t>
      </w:r>
    </w:p>
    <w:p w14:paraId="4FD65A2B" w14:textId="78A36FBC" w:rsidR="00EA61B4" w:rsidRPr="003D7456" w:rsidRDefault="00000000" w:rsidP="00246B8C">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4A8F46CD" w:rsidR="00EA61B4" w:rsidRPr="003D7456" w:rsidRDefault="00000000" w:rsidP="00246B8C">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r w:rsidR="00E54881" w:rsidRPr="003D7456">
        <w:t>occurrence</w:t>
      </w:r>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w:r w:rsidR="002A543E" w:rsidRPr="00A6601E">
        <w:t>α</w:t>
      </w:r>
      <w:r w:rsidR="002A543E">
        <w:rPr>
          <w:i/>
          <w:iCs/>
        </w:rPr>
        <w:t xml:space="preserve"> </w:t>
      </w:r>
      <w:r w:rsidRPr="003D7456">
        <w:t xml:space="preserve">estimate was extracted from each instance of a character string to avoid duplication. Fifth, we applied a large number of exclusion criteria to each character string to exclude everything other than α estimates. </w:t>
      </w:r>
    </w:p>
    <w:p w14:paraId="655A5A05" w14:textId="0BF4A431" w:rsidR="00EA61B4" w:rsidRPr="00C155AF" w:rsidRDefault="00000000" w:rsidP="00246B8C">
      <w:r w:rsidRPr="003D7456">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w:t>
      </w:r>
      <w:hyperlink r:id="rId27">
        <w:r w:rsidRPr="003D7456">
          <w:rPr>
            <w:color w:val="1155CC"/>
            <w:u w:val="single"/>
          </w:rPr>
          <w:t>o</w:t>
        </w:r>
      </w:hyperlink>
      <w:hyperlink r:id="rId28">
        <w:r w:rsidRPr="003D7456">
          <w:rPr>
            <w:color w:val="1155CC"/>
            <w:u w:val="single"/>
          </w:rPr>
          <w:t>sf.io/pe3t7</w:t>
        </w:r>
      </w:hyperlink>
      <w:r w:rsidRPr="003D7456">
        <w:t xml:space="preserve">). </w:t>
      </w:r>
      <w:r w:rsidR="00F65D17" w:rsidRPr="00C155AF">
        <w:t>26</w:t>
      </w:r>
      <w:r w:rsidR="0045264A" w:rsidRPr="00C155AF">
        <w:t>,</w:t>
      </w:r>
      <w:r w:rsidR="00F65D17" w:rsidRPr="00C155AF">
        <w:t>744</w:t>
      </w:r>
      <w:r w:rsidRPr="00C155AF">
        <w:t xml:space="preserve"> out of the original 6</w:t>
      </w:r>
      <w:r w:rsidR="0045264A" w:rsidRPr="00C155AF">
        <w:t>0,153</w:t>
      </w:r>
      <w:r w:rsidRPr="00C155AF">
        <w:t xml:space="preserve"> instances were excluded. </w:t>
      </w:r>
      <w:r w:rsidR="0045264A" w:rsidRPr="00C155AF">
        <w:t>33</w:t>
      </w:r>
      <w:r w:rsidR="0045264A" w:rsidRPr="00C155AF">
        <w:t>,</w:t>
      </w:r>
      <w:r w:rsidR="0045264A" w:rsidRPr="00C155AF">
        <w:t>409</w:t>
      </w:r>
      <w:r w:rsidRPr="00C155AF">
        <w:t xml:space="preserve"> α estimates were extracted that were deemed to be valid. 16.</w:t>
      </w:r>
      <w:r w:rsidR="00C155AF">
        <w:t>1</w:t>
      </w:r>
      <w:r w:rsidRPr="00C155AF">
        <w:t>% of articles in the dataset produced at least one α estimate.</w:t>
      </w:r>
    </w:p>
    <w:p w14:paraId="563C4F8D" w14:textId="77777777" w:rsidR="00EA61B4" w:rsidRPr="003D7456" w:rsidRDefault="00000000" w:rsidP="00246B8C">
      <w:pPr>
        <w:pStyle w:val="Heading3"/>
      </w:pPr>
      <w:bookmarkStart w:id="12" w:name="_sbp6sbuqybe7" w:colFirst="0" w:colLast="0"/>
      <w:bookmarkEnd w:id="12"/>
      <w:r w:rsidRPr="003D7456">
        <w:t>Industrial-Organizational (I/O) dataset</w:t>
      </w:r>
    </w:p>
    <w:p w14:paraId="62C4B6FA" w14:textId="09740BC9" w:rsidR="00EA61B4" w:rsidRPr="003D7456" w:rsidRDefault="00000000" w:rsidP="00246B8C">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manually coded other details (e.g., whether the reliability estimates were Cronbach’s </w:t>
      </w:r>
      <w:hyperlink r:id="rId29">
        <w:r w:rsidRPr="003D7456">
          <w:rPr>
            <w:color w:val="000000"/>
          </w:rPr>
          <w:t>α</w:t>
        </w:r>
      </w:hyperlink>
      <w:r w:rsidRPr="003D7456">
        <w:rPr>
          <w:color w:val="000000"/>
        </w:rPr>
        <w:t xml:space="preserve"> 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17BE8795" w:rsidR="00EA61B4" w:rsidRDefault="00000000" w:rsidP="00246B8C">
      <w:pPr>
        <w:rPr>
          <w:color w:val="000000"/>
        </w:rPr>
      </w:pPr>
      <w:r w:rsidRPr="003D7456">
        <w:t xml:space="preserve">To prepare for our analyses, the database was reduced to its variable-level analogue where each row represented one variable rather than one effect, resulting in 208,369 unique variable instances. Of these, 92,725 (44.5%) presented with reliability values and, of </w:t>
      </w:r>
      <w:r w:rsidRPr="003D7456">
        <w:lastRenderedPageBreak/>
        <w:t>them, 89,926 (97.0%) were of the coeffic</w:t>
      </w:r>
      <w:r w:rsidRPr="003D7456">
        <w:rPr>
          <w:color w:val="000000"/>
        </w:rPr>
        <w:t xml:space="preserve">ient </w:t>
      </w:r>
      <w:hyperlink r:id="rId30">
        <w:r w:rsidRPr="003D7456">
          <w:rPr>
            <w:color w:val="000000"/>
          </w:rPr>
          <w:t>α</w:t>
        </w:r>
      </w:hyperlink>
      <w:r w:rsidRPr="003D7456">
        <w:rPr>
          <w:color w:val="000000"/>
        </w:rPr>
        <w:t xml:space="preserve"> type. </w:t>
      </w:r>
      <w:hyperlink r:id="rId31">
        <w:r w:rsidRPr="003D7456">
          <w:rPr>
            <w:color w:val="000000"/>
          </w:rPr>
          <w:t>α</w:t>
        </w:r>
      </w:hyperlink>
      <w:r w:rsidRPr="003D7456">
        <w:rPr>
          <w:color w:val="000000"/>
        </w:rPr>
        <w:t xml:space="preserve"> es</w:t>
      </w:r>
      <w:r w:rsidRPr="003D7456">
        <w:t xml:space="preserve">timates from psychometric scales relating to psychological constructs, subjective reports, performance measures, behaviors, and attitudes were employed in the current analyses. This rate of data 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 xml:space="preserve">in which </w:t>
      </w:r>
      <w:r w:rsidRPr="003D7456">
        <w:t>the data was collected</w:t>
      </w:r>
      <w:r w:rsidRPr="003D7456">
        <w:rPr>
          <w:color w:val="000000"/>
        </w:rPr>
        <w:t xml:space="preserve">), resulting in an analyzable subset of 89,644 </w:t>
      </w:r>
      <w:hyperlink r:id="rId32">
        <w:r w:rsidRPr="003D7456">
          <w:rPr>
            <w:color w:val="000000"/>
          </w:rPr>
          <w:t>α</w:t>
        </w:r>
      </w:hyperlink>
      <w:r w:rsidRPr="003D7456">
        <w:rPr>
          <w:color w:val="000000"/>
        </w:rPr>
        <w:t xml:space="preserve"> values.</w:t>
      </w:r>
    </w:p>
    <w:p w14:paraId="346C3BFA" w14:textId="77777777" w:rsidR="0050178E" w:rsidRPr="003D7456" w:rsidRDefault="0050178E" w:rsidP="0050178E">
      <w:pPr>
        <w:pStyle w:val="Heading2"/>
      </w:pPr>
      <w:r w:rsidRPr="003D7456">
        <w:t>Analytic strategy</w:t>
      </w:r>
    </w:p>
    <w:p w14:paraId="36707C94" w14:textId="16010CC9" w:rsidR="0050178E" w:rsidRDefault="0050178E" w:rsidP="0050178E">
      <w:r w:rsidRPr="003D7456">
        <w:t xml:space="preserve">Although the distribution of single α values is known </w:t>
      </w:r>
      <w:r w:rsidRPr="003D7456">
        <w:fldChar w:fldCharType="begin"/>
      </w:r>
      <w:r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w:t>
      </w:r>
    </w:p>
    <w:p w14:paraId="44560E22" w14:textId="77777777" w:rsidR="0050178E" w:rsidRDefault="0050178E" w:rsidP="0050178E">
      <w:pPr>
        <w:ind w:firstLine="0"/>
        <w:sectPr w:rsidR="0050178E" w:rsidSect="00C62414">
          <w:type w:val="continuous"/>
          <w:pgSz w:w="11906" w:h="16838"/>
          <w:pgMar w:top="1440" w:right="1440" w:bottom="1440" w:left="1440" w:header="720" w:footer="720" w:gutter="0"/>
          <w:pgNumType w:start="1"/>
          <w:cols w:num="2" w:space="350"/>
          <w:titlePg/>
          <w15:footnoteColumns w:val="1"/>
        </w:sectPr>
      </w:pPr>
    </w:p>
    <w:p w14:paraId="29588976" w14:textId="77777777" w:rsidR="0050178E" w:rsidRPr="003D7456" w:rsidRDefault="0050178E" w:rsidP="0050178E">
      <w:pPr>
        <w:pStyle w:val="Heading2"/>
      </w:pPr>
      <w:r w:rsidRPr="003D7456">
        <w:t xml:space="preserve">Figure 1. Observed counts of </w:t>
      </w:r>
      <m:oMath>
        <m:r>
          <m:rPr>
            <m:sty m:val="bi"/>
          </m:rPr>
          <w:rPr>
            <w:rFonts w:ascii="Cambria Math" w:hAnsi="Cambria Math"/>
          </w:rPr>
          <m:t>α</m:t>
        </m:r>
      </m:oMath>
      <w:r w:rsidRPr="003D7456">
        <w:t xml:space="preserve"> values with kernel smoothing (upper panel) and residuals (lower panel) in the psychology dataset.</w:t>
      </w:r>
    </w:p>
    <w:p w14:paraId="449E4CE2" w14:textId="17E42A91" w:rsidR="0050178E" w:rsidRPr="00143E09" w:rsidRDefault="005E47D9" w:rsidP="0050178E">
      <w:pPr>
        <w:ind w:firstLine="0"/>
      </w:pPr>
      <w:r>
        <w:rPr>
          <w:noProof/>
        </w:rPr>
        <w:drawing>
          <wp:inline distT="0" distB="0" distL="0" distR="0" wp14:anchorId="2741C489" wp14:editId="3F05AAAB">
            <wp:extent cx="5708822" cy="428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5720229" cy="4290172"/>
                    </a:xfrm>
                    <a:prstGeom prst="rect">
                      <a:avLst/>
                    </a:prstGeom>
                  </pic:spPr>
                </pic:pic>
              </a:graphicData>
            </a:graphic>
          </wp:inline>
        </w:drawing>
      </w:r>
    </w:p>
    <w:p w14:paraId="3E0CE6B9" w14:textId="77777777" w:rsidR="0050178E" w:rsidRDefault="0050178E" w:rsidP="0050178E">
      <w:pPr>
        <w:ind w:firstLine="0"/>
      </w:pPr>
    </w:p>
    <w:p w14:paraId="3468FC47" w14:textId="77777777" w:rsidR="0050178E" w:rsidRDefault="0050178E" w:rsidP="0050178E">
      <w:pPr>
        <w:ind w:firstLine="0"/>
        <w:sectPr w:rsidR="0050178E" w:rsidSect="0050178E">
          <w:type w:val="continuous"/>
          <w:pgSz w:w="11906" w:h="16838"/>
          <w:pgMar w:top="1440" w:right="1440" w:bottom="1440" w:left="1440" w:header="720" w:footer="720" w:gutter="0"/>
          <w:pgNumType w:start="1"/>
          <w:cols w:space="350"/>
          <w:titlePg/>
          <w15:footnoteColumns w:val="1"/>
        </w:sectPr>
      </w:pPr>
    </w:p>
    <w:p w14:paraId="18A97F8F" w14:textId="7AF77D3D" w:rsidR="00143E09" w:rsidRPr="0050178E" w:rsidRDefault="00465A97" w:rsidP="00465A97">
      <w:pPr>
        <w:ind w:firstLine="0"/>
      </w:pPr>
      <w:r w:rsidRPr="003D7456">
        <w:rPr>
          <w:color w:val="000000"/>
        </w:rPr>
        <w:t xml:space="preserve">sample of </w:t>
      </w:r>
      <w:hyperlink r:id="rId34">
        <w:r w:rsidRPr="003D7456">
          <w:rPr>
            <w:color w:val="000000"/>
          </w:rPr>
          <w:t>α</w:t>
        </w:r>
      </w:hyperlink>
      <w:r w:rsidRPr="003D7456">
        <w:rPr>
          <w:color w:val="000000"/>
        </w:rPr>
        <w:t xml:space="preserve"> values should follow a smooth (albeit unknown) distribution. Deflections from such a distribution, especially at a small number of a priori points (i.e., commonly used </w:t>
      </w:r>
      <w:r w:rsidRPr="003D7456">
        <w:t>threshold</w:t>
      </w:r>
      <w:r w:rsidRPr="003D7456">
        <w:rPr>
          <w:color w:val="000000"/>
        </w:rPr>
        <w:t xml:space="preserve">s), would represent evidence that reported </w:t>
      </w:r>
      <w:hyperlink r:id="rId35">
        <w:r w:rsidRPr="003D7456">
          <w:rPr>
            <w:color w:val="000000"/>
          </w:rPr>
          <w:t>α</w:t>
        </w:r>
      </w:hyperlink>
      <w:r w:rsidRPr="003D7456">
        <w:rPr>
          <w:color w:val="000000"/>
        </w:rPr>
        <w:t xml:space="preserve"> values are being influenced by some o</w:t>
      </w:r>
      <w:r w:rsidRPr="003D7456">
        <w:t xml:space="preserve">ther variable (e.g., </w:t>
      </w:r>
      <w:hyperlink r:id="rId36">
        <w:r w:rsidRPr="003D7456">
          <w:rPr>
            <w:color w:val="000000"/>
          </w:rPr>
          <w:t>α</w:t>
        </w:r>
      </w:hyperlink>
      <w:r w:rsidRPr="003D7456">
        <w:t>-hacking). On</w:t>
      </w:r>
      <w:r>
        <w:t xml:space="preserve"> </w:t>
      </w:r>
      <w:r w:rsidR="0050178E" w:rsidRPr="003D7456">
        <w:t xml:space="preserve">the basis that previous work examining the prevalence of barely-significant </w:t>
      </w:r>
      <w:r w:rsidR="0050178E" w:rsidRPr="003D7456">
        <w:rPr>
          <w:i/>
        </w:rPr>
        <w:t>p</w:t>
      </w:r>
      <w:r w:rsidR="0050178E" w:rsidRPr="003D7456">
        <w:t xml:space="preserve"> values employed caliper tests, we also report them as robustness tests </w:t>
      </w:r>
      <w:r w:rsidR="0050178E" w:rsidRPr="003D7456">
        <w:fldChar w:fldCharType="begin"/>
      </w:r>
      <w:r w:rsidR="0050178E"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0050178E" w:rsidRPr="003D7456">
        <w:fldChar w:fldCharType="separate"/>
      </w:r>
      <w:r w:rsidR="0050178E" w:rsidRPr="003D7456">
        <w:t>(e.g., Hartgerink et al., 2016)</w:t>
      </w:r>
      <w:r w:rsidR="0050178E" w:rsidRPr="003D7456">
        <w:fldChar w:fldCharType="end"/>
      </w:r>
      <w:r w:rsidR="0050178E" w:rsidRPr="003D7456">
        <w:t>. Only the kernel smoothing approach in the I/O dataset was preregistered.</w:t>
      </w:r>
    </w:p>
    <w:p w14:paraId="43B2F6AC" w14:textId="77777777" w:rsidR="00EA61B4" w:rsidRPr="003D7456" w:rsidRDefault="00000000" w:rsidP="00246B8C">
      <w:pPr>
        <w:pStyle w:val="Heading1"/>
      </w:pPr>
      <w:bookmarkStart w:id="13" w:name="_3yn5vvby5nld" w:colFirst="0" w:colLast="0"/>
      <w:bookmarkStart w:id="14" w:name="_elb4ap4ocs1e" w:colFirst="0" w:colLast="0"/>
      <w:bookmarkEnd w:id="13"/>
      <w:bookmarkEnd w:id="14"/>
      <w:r w:rsidRPr="003D7456">
        <w:t>Results</w:t>
      </w:r>
    </w:p>
    <w:p w14:paraId="43ADF3AF" w14:textId="77777777" w:rsidR="00EA61B4" w:rsidRPr="003D7456" w:rsidRDefault="00000000" w:rsidP="00246B8C">
      <w:pPr>
        <w:pStyle w:val="Heading2"/>
      </w:pPr>
      <w:bookmarkStart w:id="15" w:name="_yml1al98yoq5" w:colFirst="0" w:colLast="0"/>
      <w:bookmarkEnd w:id="15"/>
      <w:r w:rsidRPr="003D7456">
        <w:t>Kernel smoothing</w:t>
      </w:r>
    </w:p>
    <w:p w14:paraId="036A5A31" w14:textId="5F41ADE9" w:rsidR="00EA61B4" w:rsidRPr="003D7456" w:rsidRDefault="00000000" w:rsidP="00246B8C">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 </w:t>
      </w:r>
      <m:oMath>
        <m:r>
          <w:rPr>
            <w:rFonts w:ascii="Cambria Math" w:hAnsi="Cambria Math"/>
          </w:rPr>
          <m:t>α</m:t>
        </m:r>
      </m:oMath>
      <w:r w:rsidRPr="003D7456">
        <w:t xml:space="preserve"> values at the thresholds. Kernel smoothing was selected over other modeling approaches because it involves relatively fewer assumptions and demonstrated better fit to the observed </w:t>
      </w:r>
      <w:hyperlink r:id="rId37">
        <w:r w:rsidRPr="003D7456">
          <w:rPr>
            <w:color w:val="000000"/>
          </w:rPr>
          <w:t>α</w:t>
        </w:r>
      </w:hyperlink>
      <w:r w:rsidRPr="003D7456">
        <w:t>s than alternatives. Results of an exploratory Beta regression model that was fit to the psychology dataset can be found in the Supplementary Materials</w:t>
      </w:r>
      <w:r w:rsidR="00CC6B59">
        <w:t xml:space="preserve"> (Note 1S and Figure 1S)</w:t>
      </w:r>
      <w:r w:rsidRPr="003D7456">
        <w:t xml:space="preserve">. </w:t>
      </w:r>
    </w:p>
    <w:p w14:paraId="31857F1B" w14:textId="1E160823" w:rsidR="003B41E0" w:rsidRDefault="00000000" w:rsidP="0080649F">
      <w:r w:rsidRPr="003D7456">
        <w:t xml:space="preserve">The extracted </w:t>
      </w:r>
      <m:oMath>
        <m:r>
          <w:rPr>
            <w:rFonts w:ascii="Cambria Math" w:hAnsi="Cambria Math"/>
          </w:rPr>
          <m:t>α</m:t>
        </m:r>
      </m:oMath>
      <w:r w:rsidRPr="003D7456">
        <w:t xml:space="preserve"> 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 xml:space="preserve">(using the half-up method and the R </w:t>
      </w:r>
      <w:r w:rsidR="00DB6C12" w:rsidRPr="003D7456">
        <w:lastRenderedPageBreak/>
        <w:t>package janitor: Firke et al., 2021)</w:t>
      </w:r>
      <w:r w:rsidRPr="003D7456">
        <w:fldChar w:fldCharType="end"/>
      </w:r>
      <w:r w:rsidRPr="003D7456">
        <w:t xml:space="preserve">. The rounded </w:t>
      </w:r>
      <m:oMath>
        <m:r>
          <w:rPr>
            <w:rFonts w:ascii="Cambria Math" w:hAnsi="Cambria Math"/>
          </w:rPr>
          <m:t>α</m:t>
        </m:r>
      </m:oMath>
      <w:r w:rsidRPr="003D7456">
        <w:t xml:space="preserve"> estimates were then converted to counts for each value of </w:t>
      </w:r>
      <m:oMath>
        <m:r>
          <w:rPr>
            <w:rFonts w:ascii="Cambria Math" w:hAnsi="Cambria Math"/>
          </w:rPr>
          <m:t>α</m:t>
        </m:r>
      </m:oMath>
      <w:r w:rsidRPr="003D7456">
        <w:t xml:space="preserve">. Density was estimated at 99 equally spaced bins in 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w:t>
      </w:r>
      <w:r w:rsidRPr="003D7456">
        <w:t xml:space="preserve">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w:t>
      </w:r>
    </w:p>
    <w:p w14:paraId="08F488F3" w14:textId="77777777" w:rsidR="003B41E0" w:rsidRDefault="003B41E0" w:rsidP="003B41E0">
      <w:pPr>
        <w:ind w:firstLine="0"/>
        <w:sectPr w:rsidR="003B41E0" w:rsidSect="00C62414">
          <w:type w:val="continuous"/>
          <w:pgSz w:w="11906" w:h="16838"/>
          <w:pgMar w:top="1440" w:right="1440" w:bottom="1440" w:left="1440" w:header="720" w:footer="720" w:gutter="0"/>
          <w:pgNumType w:start="1"/>
          <w:cols w:num="2" w:space="350"/>
          <w:titlePg/>
          <w15:footnoteColumns w:val="1"/>
        </w:sectPr>
      </w:pPr>
    </w:p>
    <w:p w14:paraId="3611B2C9" w14:textId="77777777" w:rsidR="003B41E0" w:rsidRPr="003D7456" w:rsidRDefault="003B41E0" w:rsidP="003B41E0">
      <w:pPr>
        <w:pStyle w:val="Heading2"/>
      </w:pPr>
      <w:r w:rsidRPr="003D7456">
        <w:t xml:space="preserve">Figure 2. Observed counts of </w:t>
      </w:r>
      <m:oMath>
        <m:r>
          <m:rPr>
            <m:sty m:val="bi"/>
          </m:rPr>
          <w:rPr>
            <w:rFonts w:ascii="Cambria Math" w:hAnsi="Cambria Math"/>
          </w:rPr>
          <m:t>α</m:t>
        </m:r>
      </m:oMath>
      <w:r w:rsidRPr="003D7456">
        <w:t xml:space="preserve"> values with kernel smoothing (upper panel) and residuals (lower panel) in the I/O dataset.</w:t>
      </w:r>
    </w:p>
    <w:p w14:paraId="60048DA7" w14:textId="45A04726" w:rsidR="003B41E0" w:rsidRPr="003D7456" w:rsidRDefault="00260EAB" w:rsidP="003B41E0">
      <w:pPr>
        <w:ind w:firstLine="0"/>
      </w:pPr>
      <w:r>
        <w:rPr>
          <w:noProof/>
        </w:rPr>
        <w:drawing>
          <wp:inline distT="0" distB="0" distL="0" distR="0" wp14:anchorId="30D647BC" wp14:editId="12D13B40">
            <wp:extent cx="5708650" cy="42814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8">
                      <a:extLst>
                        <a:ext uri="{28A0092B-C50C-407E-A947-70E740481C1C}">
                          <a14:useLocalDpi xmlns:a14="http://schemas.microsoft.com/office/drawing/2010/main" val="0"/>
                        </a:ext>
                      </a:extLst>
                    </a:blip>
                    <a:stretch>
                      <a:fillRect/>
                    </a:stretch>
                  </pic:blipFill>
                  <pic:spPr>
                    <a:xfrm>
                      <a:off x="0" y="0"/>
                      <a:ext cx="5735287" cy="4301464"/>
                    </a:xfrm>
                    <a:prstGeom prst="rect">
                      <a:avLst/>
                    </a:prstGeom>
                  </pic:spPr>
                </pic:pic>
              </a:graphicData>
            </a:graphic>
          </wp:inline>
        </w:drawing>
      </w:r>
    </w:p>
    <w:p w14:paraId="29BB2832" w14:textId="77777777" w:rsidR="003B41E0" w:rsidRPr="003D7456" w:rsidRDefault="003B41E0" w:rsidP="003B41E0">
      <w:pPr>
        <w:ind w:firstLine="0"/>
      </w:pPr>
    </w:p>
    <w:p w14:paraId="28368DC6" w14:textId="77777777" w:rsidR="003B41E0" w:rsidRDefault="003B41E0" w:rsidP="003B41E0">
      <w:pPr>
        <w:ind w:firstLine="0"/>
        <w:sectPr w:rsidR="003B41E0" w:rsidSect="003B41E0">
          <w:type w:val="continuous"/>
          <w:pgSz w:w="11906" w:h="16838"/>
          <w:pgMar w:top="1440" w:right="1440" w:bottom="1440" w:left="1440" w:header="720" w:footer="720" w:gutter="0"/>
          <w:pgNumType w:start="1"/>
          <w:cols w:space="350"/>
          <w:titlePg/>
          <w15:footnoteColumns w:val="1"/>
        </w:sectPr>
      </w:pPr>
    </w:p>
    <w:p w14:paraId="4E42EEA5" w14:textId="77777777" w:rsidR="0080649F" w:rsidRPr="003D7456" w:rsidRDefault="0080649F" w:rsidP="00102260">
      <w:pPr>
        <w:ind w:firstLine="0"/>
      </w:pPr>
      <w:r w:rsidRPr="003D7456">
        <w:t>be found are colored in blue and non-thresholds are in gray.</w:t>
      </w:r>
    </w:p>
    <w:p w14:paraId="45588E6E" w14:textId="3966FD7B" w:rsidR="00EA61B4" w:rsidRPr="003D7456" w:rsidRDefault="0080649F" w:rsidP="0080649F">
      <w:r w:rsidRPr="003D7456">
        <w:t>In each dataset, residuals were calculated for each of the bins. That is, we calculated the excess or deficit of the observed count of each bin (in gray or blue in Figures 1 and 2, upper panels) relative to its predicted</w:t>
      </w:r>
      <w:r>
        <w:t xml:space="preserve"> </w:t>
      </w:r>
      <w:r w:rsidRPr="003D7456">
        <w:t xml:space="preserve">value according to the smoothed curve (in black). These residuals are plotted by themselves in Figures 1 and 2 (lower panels). </w:t>
      </w:r>
    </w:p>
    <w:p w14:paraId="4DB5B2AE" w14:textId="471CC72C" w:rsidR="00F2106A" w:rsidRDefault="00000000" w:rsidP="003B41E0">
      <w:r w:rsidRPr="003D7456">
        <w:t xml:space="preserve">Two nested hypotheses were tested regarding excesses at .70 (Hypothesis 1) and excesses at .70, .80, or .90 (Hypothesis 2), on the basis that .70 is the single 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00DB6C12"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00DB6C12" w:rsidRPr="003D7456">
        <w:t>(Hothorn et al., 2021)</w:t>
      </w:r>
      <w:r w:rsidRPr="003D7456">
        <w:fldChar w:fldCharType="end"/>
      </w:r>
      <w:r w:rsidRPr="003D7456">
        <w:t>. The magnitude of the excesses or deficits (i.e., the residuals) was quantified by converting the observed and predicted counts to proportions.</w:t>
      </w:r>
    </w:p>
    <w:p w14:paraId="12E63F22" w14:textId="1FEEDAAD" w:rsidR="00EA61B4" w:rsidRPr="003D7456" w:rsidRDefault="00000000" w:rsidP="00246B8C">
      <w:bookmarkStart w:id="16" w:name="_xa1ljne7d16i" w:colFirst="0" w:colLast="0"/>
      <w:bookmarkEnd w:id="16"/>
      <w:r w:rsidRPr="003D7456">
        <w:lastRenderedPageBreak/>
        <w:t>Tests of the first hypothesis in each dataset compared the .70 bin against all other bins. In the psychology dataset, a 1</w:t>
      </w:r>
      <w:r w:rsidR="00D718EF">
        <w:t>4</w:t>
      </w:r>
      <w:r w:rsidRPr="003D7456">
        <w:t xml:space="preserve">% excess of </w:t>
      </w:r>
      <m:oMath>
        <m:r>
          <w:rPr>
            <w:rFonts w:ascii="Cambria Math" w:hAnsi="Cambria Math"/>
          </w:rPr>
          <m:t>α</m:t>
        </m:r>
      </m:oMath>
      <w:r w:rsidRPr="003D7456">
        <w:t xml:space="preserve"> values of .70 relative to other values was found, </w:t>
      </w:r>
      <w:r w:rsidRPr="003D7456">
        <w:rPr>
          <w:i/>
        </w:rPr>
        <w:t>Z</w:t>
      </w:r>
      <w:r w:rsidRPr="003D7456">
        <w:t xml:space="preserve"> = </w:t>
      </w:r>
      <w:r w:rsidR="005416E8" w:rsidRPr="005416E8">
        <w:t xml:space="preserve">3.15, </w:t>
      </w:r>
      <w:r w:rsidR="005416E8" w:rsidRPr="005416E8">
        <w:rPr>
          <w:i/>
          <w:iCs/>
        </w:rPr>
        <w:t>p</w:t>
      </w:r>
      <w:r w:rsidR="005416E8" w:rsidRPr="005416E8">
        <w:t xml:space="preserve"> = .01042</w:t>
      </w:r>
      <w:r w:rsidRPr="003D7456">
        <w:t xml:space="preserve">, </w:t>
      </w:r>
      <w:r w:rsidRPr="003D7456">
        <w:rPr>
          <w:i/>
        </w:rPr>
        <w:t>p</w:t>
      </w:r>
      <w:r w:rsidRPr="003D7456">
        <w:t xml:space="preserve"> &lt; .00001. Tests of the second hypothesis in each dataset compared the .70, .80 and .90 bins against all other bins. The hypothesized excesses were found across the three bins, </w:t>
      </w:r>
      <w:r w:rsidRPr="003D7456">
        <w:rPr>
          <w:i/>
        </w:rPr>
        <w:t>Z</w:t>
      </w:r>
      <w:r w:rsidRPr="003D7456">
        <w:t xml:space="preserve"> = </w:t>
      </w:r>
      <w:r w:rsidR="002417E4" w:rsidRPr="002417E4">
        <w:t xml:space="preserve">3.94, </w:t>
      </w:r>
      <w:r w:rsidR="002417E4" w:rsidRPr="002417E4">
        <w:rPr>
          <w:i/>
          <w:iCs/>
        </w:rPr>
        <w:t>p</w:t>
      </w:r>
      <w:r w:rsidR="002417E4" w:rsidRPr="002417E4">
        <w:t xml:space="preserve"> = .0003</w:t>
      </w:r>
      <w:r w:rsidR="002417E4">
        <w:t>5</w:t>
      </w:r>
      <w:r w:rsidRPr="003D7456">
        <w:t xml:space="preserve">, with an excess at .80 = </w:t>
      </w:r>
      <w:r w:rsidR="00BD77FE">
        <w:t>3</w:t>
      </w:r>
      <w:r w:rsidRPr="003D7456">
        <w:t xml:space="preserve">%, and at .90 = </w:t>
      </w:r>
      <w:r w:rsidR="00BD77FE">
        <w:t>3</w:t>
      </w:r>
      <w:r w:rsidRPr="003D7456">
        <w:t xml:space="preserve">%. </w:t>
      </w:r>
    </w:p>
    <w:p w14:paraId="2610B86C" w14:textId="77777777" w:rsidR="00EA61B4" w:rsidRPr="003D7456" w:rsidRDefault="00000000" w:rsidP="00246B8C">
      <w:r w:rsidRPr="003D7456">
        <w:t xml:space="preserve">Both of these effects were found to generalize to the I/O dataset, for which we preregistered verbal hypotheses and the code implementations of their inference tests. The test of the first hypothesis found a 14% excess of </w:t>
      </w:r>
      <m:oMath>
        <m:r>
          <w:rPr>
            <w:rFonts w:ascii="Cambria Math" w:hAnsi="Cambria Math"/>
          </w:rPr>
          <m:t>α</m:t>
        </m:r>
      </m:oMath>
      <w:r w:rsidRPr="003D7456">
        <w:t xml:space="preserve"> 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6A7FBC22" w14:textId="38394FD3" w:rsidR="00EA61B4" w:rsidRPr="003D7456" w:rsidRDefault="00000000" w:rsidP="00246B8C">
      <w:r w:rsidRPr="003D7456">
        <w:t xml:space="preserve">At the time of preregistration, the two datasets were understood to be non-overlapping. Upon obtaining the I/O dataset we discovered that two APA 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w:t>
      </w:r>
      <w:r w:rsidR="000A600B">
        <w:t>2</w:t>
      </w:r>
      <w:r w:rsidRPr="003D7456">
        <w:t xml:space="preserve">S </w:t>
      </w:r>
      <w:r w:rsidR="000E1C81">
        <w:t xml:space="preserve">and Figure </w:t>
      </w:r>
      <w:r w:rsidR="00DE02DC">
        <w:t>2</w:t>
      </w:r>
      <w:r w:rsidR="000E1C81">
        <w:t xml:space="preserve">S </w:t>
      </w:r>
      <w:r w:rsidRPr="003D7456">
        <w:t>in the Supplementary Materials.</w:t>
      </w:r>
    </w:p>
    <w:p w14:paraId="41614755" w14:textId="77777777" w:rsidR="00EA61B4" w:rsidRPr="003D7456" w:rsidRDefault="00000000" w:rsidP="00246B8C">
      <w:pPr>
        <w:pStyle w:val="Heading3"/>
      </w:pPr>
      <w:bookmarkStart w:id="17" w:name="_vbdxjfj8vy0g" w:colFirst="0" w:colLast="0"/>
      <w:bookmarkEnd w:id="17"/>
      <w:r w:rsidRPr="003D7456">
        <w:t>Influence of construct frequency</w:t>
      </w:r>
    </w:p>
    <w:p w14:paraId="4BFA5FB2" w14:textId="7874FD6F" w:rsidR="00EA61B4" w:rsidRPr="003D7456" w:rsidRDefault="00000000" w:rsidP="00246B8C">
      <w:r w:rsidRPr="003D7456">
        <w:t xml:space="preserve">We considered it plausible that </w:t>
      </w:r>
      <m:oMath>
        <m:r>
          <w:rPr>
            <w:rFonts w:ascii="Cambria Math" w:hAnsi="Cambria Math"/>
          </w:rPr>
          <m:t>α</m:t>
        </m:r>
      </m:oMath>
      <w:r w:rsidRPr="003D7456">
        <w:t xml:space="preserve">-hacking might be more common with newly created ad hoc measures than frequently used ones that may have more well-established items, scoring strategies, etc. It was possible to explore this in the I/O dataset as the metaBUS extraction process included manual labeling the construct that each </w:t>
      </w:r>
      <m:oMath>
        <m:r>
          <w:rPr>
            <w:rFonts w:ascii="Cambria Math" w:hAnsi="Cambria Math"/>
          </w:rPr>
          <m:t>α</m:t>
        </m:r>
      </m:oMath>
      <w:r w:rsidRPr="003D7456">
        <w:t xml:space="preserve"> 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DE02DC">
        <w:t>3</w:t>
      </w:r>
      <w:r w:rsidRPr="003D7456">
        <w:t xml:space="preserve">S in the </w:t>
      </w:r>
      <w:r w:rsidRPr="003D7456">
        <w:t xml:space="preserve">Supplementary Materials). In each subgroup, we applied kernel smoothing using the same method as previously and calculated the residuals at </w:t>
      </w:r>
      <m:oMath>
        <m:r>
          <w:rPr>
            <w:rFonts w:ascii="Cambria Math" w:hAnsi="Cambria Math"/>
          </w:rPr>
          <m:t>α</m:t>
        </m:r>
      </m:oMath>
      <w:r w:rsidRPr="003D7456">
        <w:t xml:space="preserve"> = .70. Statistically 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067190">
      <w:pPr>
        <w:pStyle w:val="Heading2"/>
      </w:pPr>
      <w:bookmarkStart w:id="18" w:name="_bbpjqctlzkyh" w:colFirst="0" w:colLast="0"/>
      <w:bookmarkStart w:id="19" w:name="_73i6ww4rkxi1" w:colFirst="0" w:colLast="0"/>
      <w:bookmarkStart w:id="20" w:name="_iv46fc8f2ti" w:colFirst="0" w:colLast="0"/>
      <w:bookmarkEnd w:id="18"/>
      <w:bookmarkEnd w:id="19"/>
      <w:bookmarkEnd w:id="20"/>
      <w:r w:rsidRPr="003D7456">
        <w:t>Caliper tests</w:t>
      </w:r>
    </w:p>
    <w:p w14:paraId="42FABC93" w14:textId="4DF1D6C0" w:rsidR="00EA61B4" w:rsidRPr="003D7456" w:rsidRDefault="00000000" w:rsidP="00246B8C">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w:t>
      </w:r>
      <w:r w:rsidR="000A600B">
        <w:t>3</w:t>
      </w:r>
      <w:r w:rsidRPr="003D7456">
        <w:t xml:space="preserve">S and Figures </w:t>
      </w:r>
      <w:r w:rsidR="00314CFE">
        <w:t>4</w:t>
      </w:r>
      <w:r w:rsidR="00A969CB">
        <w:t>-</w:t>
      </w:r>
      <w:r w:rsidR="00314CFE">
        <w:t>7</w:t>
      </w:r>
      <w:r w:rsidR="00D3622F">
        <w:t>S</w:t>
      </w:r>
      <w:r w:rsidRPr="003D7456">
        <w:t xml:space="preserve"> in the Supplementary Materials. In summary, the pattern of excesses at </w:t>
      </w:r>
      <m:oMath>
        <m:r>
          <w:rPr>
            <w:rFonts w:ascii="Cambria Math" w:hAnsi="Cambria Math"/>
          </w:rPr>
          <m:t>α</m:t>
        </m:r>
      </m:oMath>
      <w:r w:rsidRPr="003D7456">
        <w:t xml:space="preserve"> = .70 was robust to the choice of analytic method</w:t>
      </w:r>
      <w:r w:rsidR="00A31486">
        <w:t xml:space="preserve"> </w:t>
      </w:r>
      <w:r w:rsidR="00A31486" w:rsidRPr="003D7456">
        <w:t>(</w:t>
      </w:r>
      <w:r w:rsidR="009B6DF0">
        <w:t xml:space="preserve">.69 vs. .70 </w:t>
      </w:r>
      <w:r w:rsidR="00A31486">
        <w:t xml:space="preserve">caliper ratios: </w:t>
      </w:r>
      <w:r w:rsidR="00A31486" w:rsidRPr="003D7456">
        <w:t>psychology = 1.</w:t>
      </w:r>
      <w:r w:rsidR="00A31486">
        <w:t>71</w:t>
      </w:r>
      <w:r w:rsidR="00A31486" w:rsidRPr="003D7456">
        <w:t>, I/O = 1.64)</w:t>
      </w:r>
      <w:r w:rsidR="00265B4C">
        <w:t>.</w:t>
      </w:r>
      <w:r w:rsidR="004254DC">
        <w:t xml:space="preserve"> </w:t>
      </w:r>
      <w:r w:rsidRPr="003D7456">
        <w:t>The collective excesses at all three thresholds were not robust in the I/O dataset</w:t>
      </w:r>
      <w:r w:rsidR="00F27555">
        <w:t xml:space="preserve"> </w:t>
      </w:r>
      <w:r w:rsidR="003E340A" w:rsidRPr="003D7456">
        <w:t>(</w:t>
      </w:r>
      <w:r w:rsidR="003E340A">
        <w:t>.</w:t>
      </w:r>
      <w:r w:rsidR="003E340A">
        <w:t>7</w:t>
      </w:r>
      <w:r w:rsidR="003E340A">
        <w:t>9 vs. .</w:t>
      </w:r>
      <w:r w:rsidR="003E340A">
        <w:t>8</w:t>
      </w:r>
      <w:r w:rsidR="003E340A">
        <w:t xml:space="preserve">0 caliper ratios: </w:t>
      </w:r>
      <w:r w:rsidR="003E340A" w:rsidRPr="003D7456">
        <w:t>psychology = 1.</w:t>
      </w:r>
      <w:r w:rsidR="003E340A">
        <w:t>16</w:t>
      </w:r>
      <w:r w:rsidR="003E340A" w:rsidRPr="003D7456">
        <w:t>, I/O = 1.</w:t>
      </w:r>
      <w:r w:rsidR="00940F13">
        <w:t>13</w:t>
      </w:r>
      <w:r w:rsidR="003E340A">
        <w:t xml:space="preserve">; </w:t>
      </w:r>
      <w:r w:rsidR="003E340A">
        <w:t>.</w:t>
      </w:r>
      <w:r w:rsidR="003E340A">
        <w:t>8</w:t>
      </w:r>
      <w:r w:rsidR="003E340A">
        <w:t>9 vs. .</w:t>
      </w:r>
      <w:r w:rsidR="003E340A">
        <w:t>9</w:t>
      </w:r>
      <w:r w:rsidR="003E340A">
        <w:t xml:space="preserve">0 caliper ratios: </w:t>
      </w:r>
      <w:r w:rsidR="003E340A" w:rsidRPr="003D7456">
        <w:t>psychology = 1.</w:t>
      </w:r>
      <w:r w:rsidR="006F7B44">
        <w:t>02</w:t>
      </w:r>
      <w:r w:rsidR="003E340A" w:rsidRPr="003D7456">
        <w:t xml:space="preserve">, I/O = </w:t>
      </w:r>
      <w:r w:rsidR="00AD1813">
        <w:t>0.96)</w:t>
      </w:r>
      <w:r w:rsidRPr="003D7456">
        <w:t xml:space="preserve">. </w:t>
      </w:r>
    </w:p>
    <w:p w14:paraId="28213CAE" w14:textId="77777777" w:rsidR="00EA61B4" w:rsidRPr="003D7456" w:rsidRDefault="00000000" w:rsidP="00246B8C">
      <w:pPr>
        <w:pStyle w:val="Heading1"/>
      </w:pPr>
      <w:bookmarkStart w:id="21" w:name="_81oqxqnad9tr" w:colFirst="0" w:colLast="0"/>
      <w:bookmarkEnd w:id="21"/>
      <w:r w:rsidRPr="003D7456">
        <w:t>Discussion</w:t>
      </w:r>
    </w:p>
    <w:p w14:paraId="1E219A8E" w14:textId="7AAC7754" w:rsidR="00EA61B4" w:rsidRPr="003D7456" w:rsidRDefault="00000000" w:rsidP="00246B8C">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m:oMath>
        <m:r>
          <w:rPr>
            <w:rFonts w:ascii="Cambria Math" w:hAnsi="Cambria Math"/>
          </w:rPr>
          <m:t>α</m:t>
        </m:r>
      </m:oMath>
      <w:r w:rsidRPr="003D7456">
        <w:t xml:space="preserve"> = .70). These excesses were observed in both the psychology and I/O literatures. When estimated using kernel density smoothing, the magnitudes of the excess of </w:t>
      </w:r>
      <m:oMath>
        <m:r>
          <w:rPr>
            <w:rFonts w:ascii="Cambria Math" w:hAnsi="Cambria Math"/>
          </w:rPr>
          <m:t>α</m:t>
        </m:r>
      </m:oMath>
      <w:r w:rsidRPr="003D7456">
        <w:t xml:space="preserve"> values of .70 was 1</w:t>
      </w:r>
      <w:r w:rsidR="007D552A">
        <w:t>4</w:t>
      </w:r>
      <w:r w:rsidRPr="003D7456">
        <w:t>%</w:t>
      </w:r>
      <w:r w:rsidR="007D552A">
        <w:t xml:space="preserve"> in both datasets</w:t>
      </w:r>
      <w:r w:rsidRPr="003D7456">
        <w:t xml:space="preserve">.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w:t>
      </w:r>
      <w:r w:rsidR="00F02203">
        <w:t>71</w:t>
      </w:r>
      <w:r w:rsidRPr="003D7456">
        <w:t>, I/O = 1.64). Excesses at other thresholds (</w:t>
      </w:r>
      <m:oMath>
        <m:r>
          <w:rPr>
            <w:rFonts w:ascii="Cambria Math" w:hAnsi="Cambria Math"/>
          </w:rPr>
          <m:t>α</m:t>
        </m:r>
      </m:oMath>
      <w:r w:rsidRPr="003D7456">
        <w:t xml:space="preserve"> = .80 and .90) were smaller and less robust to the choice of analytic method. </w:t>
      </w:r>
    </w:p>
    <w:p w14:paraId="7D820DA1" w14:textId="2183233D" w:rsidR="00C33A87" w:rsidRPr="003D7456" w:rsidRDefault="00000000" w:rsidP="00246B8C">
      <w:r w:rsidRPr="003D7456">
        <w:t xml:space="preserve">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 </w:t>
      </w:r>
      <m:oMath>
        <m:r>
          <w:rPr>
            <w:rFonts w:ascii="Cambria Math" w:hAnsi="Cambria Math"/>
          </w:rPr>
          <m:t>α</m:t>
        </m:r>
      </m:oMath>
      <w:r w:rsidRPr="003D7456">
        <w:t xml:space="preserve"> ranges from around .02 to .08. </w:t>
      </w:r>
      <w:r w:rsidRPr="003D7456">
        <w:fldChar w:fldCharType="begin"/>
      </w:r>
      <w:r w:rsidR="000A600B">
        <w:instrText xml:space="preserve"> ADDIN ZOTERO_ITEM CSL_CITATION {"citationID":"ahqggoJv","properties":{"formattedCitation":"(see Table 3S and Note 4S in the Supplementary Materials; van Zyl et al., 2000)","plainCitation":"(see Table 3S and Note 4S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4S in the Supplementary Materials;"}],"schema":"https://github.com/citation-style-language/schema/raw/master/csl-citation.json"} </w:instrText>
      </w:r>
      <w:r w:rsidRPr="003D7456">
        <w:fldChar w:fldCharType="separate"/>
      </w:r>
      <w:r w:rsidR="000A600B">
        <w:t>(see Table 3S and Note 4S in the Supplementary Materials; van Zyl et al., 2000)</w:t>
      </w:r>
      <w:r w:rsidRPr="003D7456">
        <w:fldChar w:fldCharType="end"/>
      </w:r>
      <w:r w:rsidRPr="003D7456">
        <w:t xml:space="preserve">. </w:t>
      </w:r>
      <w:r w:rsidR="00C33A87" w:rsidRPr="00C33A87">
        <w:t xml:space="preserve">This precludes effective calibration as an explanation for the combination of a dearth of </w:t>
      </w:r>
      <m:oMath>
        <m:r>
          <w:rPr>
            <w:rFonts w:ascii="Cambria Math" w:hAnsi="Cambria Math"/>
          </w:rPr>
          <m:t>α</m:t>
        </m:r>
      </m:oMath>
      <w:r w:rsidR="00C33A87" w:rsidRPr="00C33A87">
        <w:t xml:space="preserve"> values at .69 and excess at .70, because estimates in typical studies are not estimated precisely enough to reliably make this </w:t>
      </w:r>
      <w:r w:rsidR="00C33A87" w:rsidRPr="00C33A87">
        <w:lastRenderedPageBreak/>
        <w:t>distinction. In this sense, the distribution of s is suspicious, much like a player in Blackjack who gets exactly 21 too often.</w:t>
      </w:r>
    </w:p>
    <w:p w14:paraId="63AE1794" w14:textId="761D8D60" w:rsidR="00EA61B4" w:rsidRPr="003D7456" w:rsidRDefault="00000000" w:rsidP="00246B8C">
      <w:r w:rsidRPr="003D7456">
        <w:t xml:space="preserve">Publication bias is more plausible, especially in the form that authors, editors and reviewers may be less inclined to publish studies if included scales do not meet the .70 criterion. Publication bias is less obviously problematic for </w:t>
      </w:r>
      <m:oMath>
        <m:r>
          <w:rPr>
            <w:rFonts w:ascii="Cambria Math" w:hAnsi="Cambria Math"/>
          </w:rPr>
          <m:t>α</m:t>
        </m:r>
      </m:oMath>
      <w:r w:rsidRPr="003D7456">
        <w:t xml:space="preserve"> values than for </w:t>
      </w:r>
      <w:r w:rsidRPr="003D7456">
        <w:rPr>
          <w:i/>
        </w:rPr>
        <w:t>p</w:t>
      </w:r>
      <w:r w:rsidRPr="003D7456">
        <w:t xml:space="preserve">-values. We do not want the scientific literature to be filtered by statistical significance, but might desire a literature filtered for measures with high reliability. However, the estimation precision of </w:t>
      </w:r>
      <m:oMath>
        <m:r>
          <w:rPr>
            <w:rFonts w:ascii="Cambria Math" w:hAnsi="Cambria Math"/>
          </w:rPr>
          <m:t>α</m:t>
        </m:r>
      </m:oMath>
      <w:r w:rsidRPr="003D7456">
        <w:t xml:space="preserve"> noted above precludes a purely benign review process that selects for high population reliability. Instead, publication bias would also act on stochastic variation of the in-sample estimates. We observed an excess at .70 also for </w:t>
      </w:r>
      <w:r w:rsidR="003D7456" w:rsidRPr="003D7456">
        <w:t>well-established</w:t>
      </w:r>
      <w:r w:rsidRPr="003D7456">
        <w:t xml:space="preserve"> 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 </w:t>
      </w:r>
      <m:oMath>
        <m:r>
          <w:rPr>
            <w:rFonts w:ascii="Cambria Math" w:hAnsi="Cambria Math"/>
          </w:rPr>
          <m:t>α</m:t>
        </m:r>
      </m:oMath>
      <w:r w:rsidRPr="003D7456">
        <w:t xml:space="preserve"> exists, it will exert pressure on researchers to increase their </w:t>
      </w:r>
      <m:oMath>
        <m:r>
          <w:rPr>
            <w:rFonts w:ascii="Cambria Math" w:hAnsi="Cambria Math"/>
          </w:rPr>
          <m:t>α</m:t>
        </m:r>
      </m:oMath>
      <w:r w:rsidRPr="003D7456">
        <w:t xml:space="preserve"> values in accordance with Goodhart’s law </w:t>
      </w:r>
      <w:r w:rsidRPr="003D7456">
        <w:fldChar w:fldCharType="begin"/>
      </w:r>
      <w:r w:rsidR="00DB6C12" w:rsidRPr="003D7456">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fldChar w:fldCharType="separate"/>
      </w:r>
      <w:r w:rsidR="00DB6C12" w:rsidRPr="003D7456">
        <w:t>(Strathern, 1997, p. 268)</w:t>
      </w:r>
      <w:r w:rsidRPr="003D7456">
        <w:fldChar w:fldCharType="end"/>
      </w:r>
      <w:r w:rsidRPr="003D7456">
        <w:t xml:space="preserve">. If they can take shortcuts to doing so, i.e. </w:t>
      </w:r>
      <m:oMath>
        <m:r>
          <w:rPr>
            <w:rFonts w:ascii="Cambria Math" w:hAnsi="Cambria Math"/>
          </w:rPr>
          <m:t>α</m:t>
        </m:r>
      </m:oMath>
      <w:r w:rsidRPr="003D7456">
        <w:t xml:space="preserve"> hacking, some are likely to do so </w:t>
      </w:r>
      <w:r w:rsidRPr="003D7456">
        <w:fldChar w:fldCharType="begin"/>
      </w:r>
      <w:r w:rsidR="00DB6C12" w:rsidRPr="003D7456">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fldChar w:fldCharType="separate"/>
      </w:r>
      <w:r w:rsidR="00DB6C12" w:rsidRPr="003D7456">
        <w:t>(Flake et al., 2022)</w:t>
      </w:r>
      <w:r w:rsidRPr="003D7456">
        <w:fldChar w:fldCharType="end"/>
      </w:r>
      <w:r w:rsidRPr="003D7456">
        <w:t>. One piece of evidence for hacking was the noticeable deficit of values at .69 (see Figures 1 and 2), as it seems implausible that editors and reviewers would discriminate against .69 more than .68.</w:t>
      </w:r>
    </w:p>
    <w:p w14:paraId="25073B6E" w14:textId="14DFC65A" w:rsidR="003E0BDE" w:rsidRPr="003D7456" w:rsidRDefault="00000000" w:rsidP="003E0BDE">
      <w:r w:rsidRPr="003D7456">
        <w:t xml:space="preserve">We believe </w:t>
      </w:r>
      <m:oMath>
        <m:r>
          <w:rPr>
            <w:rFonts w:ascii="Cambria Math" w:hAnsi="Cambria Math"/>
          </w:rPr>
          <m:t>α</m:t>
        </m:r>
      </m:oMath>
      <w:r w:rsidRPr="003D7456">
        <w:t xml:space="preserve"> hacking is a likely but potentially only partial explanation for the observed distribution of </w:t>
      </w:r>
      <m:oMath>
        <m:r>
          <w:rPr>
            <w:rFonts w:ascii="Cambria Math" w:hAnsi="Cambria Math"/>
          </w:rPr>
          <m:t>α</m:t>
        </m:r>
      </m:oMath>
      <w:r w:rsidRPr="003D7456">
        <w:t xml:space="preserve"> values. As with </w:t>
      </w:r>
      <w:r w:rsidRPr="003D7456">
        <w:rPr>
          <w:i/>
        </w:rPr>
        <w:t>p-</w:t>
      </w:r>
      <w:r w:rsidRPr="003D7456">
        <w:t xml:space="preserve">hacking, field norms may be partially unclear on which practices are problematic. Clearly, rounding up </w:t>
      </w:r>
      <m:oMath>
        <m:r>
          <w:rPr>
            <w:rFonts w:ascii="Cambria Math" w:hAnsi="Cambria Math"/>
          </w:rPr>
          <m:t>α</m:t>
        </m:r>
      </m:oMath>
      <w:r w:rsidRPr="003D7456">
        <w:t xml:space="preserve"> values is inappropriate, but, for example, some researchers may incorrectly believe that dropping or reversing items ad-hoc is benign or even helpful, even without then validating these changes in independent data.</w:t>
      </w:r>
      <w:r w:rsidR="003E0BDE">
        <w:rPr>
          <w:rStyle w:val="FootnoteReference"/>
        </w:rPr>
        <w:footnoteReference w:id="2"/>
      </w:r>
      <w:r w:rsidRPr="003D7456">
        <w:t xml:space="preserve"> The willingness to carry out such modifications is likely to be influenced by existing</w:t>
      </w:r>
      <w:r w:rsidR="00281705">
        <w:t xml:space="preserve"> </w:t>
      </w:r>
      <w:r w:rsidRPr="003D7456">
        <w:t>incentives (e.g., to report reliability exceeding common thresholds).</w:t>
      </w:r>
      <w:r w:rsidR="003E0BDE">
        <w:rPr>
          <w:rStyle w:val="FootnoteReference"/>
        </w:rPr>
        <w:footnoteReference w:id="3"/>
      </w:r>
    </w:p>
    <w:p w14:paraId="21BA3622" w14:textId="77777777" w:rsidR="00EA61B4" w:rsidRPr="003D7456" w:rsidRDefault="00000000" w:rsidP="00246B8C">
      <w:r w:rsidRPr="003D7456">
        <w:t xml:space="preserve">Of course, </w:t>
      </w:r>
      <m:oMath>
        <m:r>
          <w:rPr>
            <w:rFonts w:ascii="Cambria Math" w:hAnsi="Cambria Math"/>
          </w:rPr>
          <m:t>α</m:t>
        </m:r>
      </m:oMath>
      <w:r w:rsidRPr="003D7456">
        <w:t xml:space="preserve">-hacking and publication bias are not mutually exclusive, and we suspect both play a role. There have been comparable debates about the causes of excesses of barely-significant </w:t>
      </w:r>
      <w:r w:rsidRPr="003D7456">
        <w:rPr>
          <w:i/>
        </w:rPr>
        <w:t>p</w:t>
      </w:r>
      <w:r w:rsidRPr="003D7456">
        <w:t xml:space="preserve"> values (see </w:t>
      </w:r>
      <w:proofErr w:type="spellStart"/>
      <w:r w:rsidRPr="003D7456">
        <w:t>Hartgerink</w:t>
      </w:r>
      <w:proofErr w:type="spellEnd"/>
      <w:r w:rsidRPr="003D7456">
        <w:t xml:space="preserve"> et al., 2016). However, the cure may often be the same: </w:t>
      </w:r>
      <w:r w:rsidRPr="003D7456">
        <w:t xml:space="preserve">increased transparency about which analyses were planned (e.g., through preregistration) and which were data-dependent. </w:t>
      </w:r>
    </w:p>
    <w:p w14:paraId="7FBB731D" w14:textId="77777777" w:rsidR="00EA61B4" w:rsidRPr="003D7456" w:rsidRDefault="00000000" w:rsidP="00246B8C">
      <w:r w:rsidRPr="003D7456">
        <w:t xml:space="preserve">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11CF7FDD" w:rsidR="00EA61B4" w:rsidRPr="003D7456" w:rsidRDefault="00000000" w:rsidP="00246B8C">
      <w:r w:rsidRPr="003D7456">
        <w:t xml:space="preserve">Potentially, measurement-related Questionable Research Practices, especially ad-hoc modifications to scales, which we call </w:t>
      </w:r>
      <m:oMath>
        <m:r>
          <w:rPr>
            <w:rFonts w:ascii="Cambria Math" w:hAnsi="Cambria Math"/>
          </w:rPr>
          <m:t>α</m:t>
        </m:r>
      </m:oMath>
      <w:r w:rsidRPr="003D7456">
        <w:t xml:space="preserve">-hacking, are currently perceived to be as permissible as some </w:t>
      </w:r>
      <w:r w:rsidRPr="003D7456">
        <w:rPr>
          <w:i/>
        </w:rPr>
        <w:t>p</w:t>
      </w:r>
      <w:r w:rsidRPr="003D7456">
        <w:t xml:space="preserve">-hacking practices were before the publication of Simmons, Nelson, &amp; Simonsohn </w:t>
      </w:r>
      <w:r w:rsidRPr="003D7456">
        <w:fldChar w:fldCharType="begin"/>
      </w:r>
      <w:r w:rsidR="00DB6C12"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00DB6C12" w:rsidRPr="003D7456">
        <w:t>(2011)</w:t>
      </w:r>
      <w:r w:rsidRPr="003D7456">
        <w:fldChar w:fldCharType="end"/>
      </w:r>
      <w:r w:rsidRPr="003D7456">
        <w:t xml:space="preserve">. However, ad-hoc measures and ad-hoc modifications to standardized measures may have more pernicious and further-ranging consequences than expected. </w:t>
      </w:r>
      <m:oMath>
        <m:r>
          <w:rPr>
            <w:rFonts w:ascii="Cambria Math" w:hAnsi="Cambria Math"/>
          </w:rPr>
          <m:t>α</m:t>
        </m:r>
      </m:oMath>
      <w:r w:rsidRPr="003D7456">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00DB6C12"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00DB6C12"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00DB6C12"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00DB6C12" w:rsidRPr="003D7456">
        <w:t>(Schmidt &amp; Hunter, 2015; Wiernik &amp; Dahlke, 2020)</w:t>
      </w:r>
      <w:r w:rsidRPr="003D7456">
        <w:fldChar w:fldCharType="end"/>
      </w:r>
      <w:r w:rsidRPr="003D7456">
        <w:t xml:space="preserve">. </w:t>
      </w:r>
    </w:p>
    <w:p w14:paraId="006372EC" w14:textId="75EF7854" w:rsidR="00EA61B4" w:rsidRPr="003D7456" w:rsidRDefault="00000000" w:rsidP="00246B8C">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fldChar w:fldCharType="begin"/>
      </w:r>
      <w:r w:rsidR="00DB6C12"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00DB6C12" w:rsidRPr="003D7456">
        <w:t>(see Elson, 2019 for further discussion of this general problem caused by flexible measures)</w:t>
      </w:r>
      <w:r w:rsidRPr="003D7456">
        <w:fldChar w:fldCharType="end"/>
      </w:r>
      <w:r w:rsidRPr="003D7456">
        <w:t xml:space="preserve">. </w:t>
      </w:r>
    </w:p>
    <w:p w14:paraId="023C85A1" w14:textId="77777777" w:rsidR="00EA61B4" w:rsidRPr="003D7456" w:rsidRDefault="00000000" w:rsidP="00246B8C">
      <w:pPr>
        <w:pStyle w:val="Heading2"/>
      </w:pPr>
      <w:bookmarkStart w:id="22" w:name="_3icrvkgq8875" w:colFirst="0" w:colLast="0"/>
      <w:bookmarkEnd w:id="22"/>
      <w:r w:rsidRPr="003D7456">
        <w:lastRenderedPageBreak/>
        <w:t>Limitations</w:t>
      </w:r>
    </w:p>
    <w:p w14:paraId="66DF2650" w14:textId="77777777" w:rsidR="00EA61B4" w:rsidRPr="003D7456" w:rsidRDefault="00000000" w:rsidP="00246B8C">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7777777" w:rsidR="00EA61B4" w:rsidRPr="003D7456" w:rsidRDefault="00000000" w:rsidP="00246B8C">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m:oMath>
        <m:r>
          <w:rPr>
            <w:rFonts w:ascii="Cambria Math" w:hAnsi="Cambria Math"/>
          </w:rPr>
          <m:t>α</m:t>
        </m:r>
      </m:oMath>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be appropriately captured by our analyses (e.g., excesses at the thresholds due to α-hacking).This approach was 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 hacking was found in both databases, using very different extraction methods, increases our confidence in the results. </w:t>
      </w:r>
    </w:p>
    <w:p w14:paraId="03B6D3FF" w14:textId="4B1319BA" w:rsidR="00EA61B4" w:rsidRPr="003D7456" w:rsidRDefault="00000000" w:rsidP="00246B8C">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m:oMath>
        <m:r>
          <w:rPr>
            <w:rFonts w:ascii="Cambria Math" w:hAnsi="Cambria Math"/>
          </w:rPr>
          <m:t>ω</m:t>
        </m:r>
      </m:oMath>
      <w:r w:rsidRPr="003D7456">
        <w:t xml:space="preserve">, ICC, or split-half reliability). </w:t>
      </w:r>
    </w:p>
    <w:p w14:paraId="17EFA199" w14:textId="6C43AB3A" w:rsidR="00EA61B4" w:rsidRPr="003D7456" w:rsidRDefault="00000000" w:rsidP="00246B8C">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m:oMath>
        <m:r>
          <w:rPr>
            <w:rFonts w:ascii="Cambria Math" w:hAnsi="Cambria Math"/>
          </w:rPr>
          <m:t>α</m:t>
        </m:r>
      </m:oMath>
      <w:r w:rsidRPr="003D7456">
        <w:t xml:space="preserve"> due to perceived item redundancy (causing few values above .95). Under these circumstances, it is important to note that the estimates of inflation should not be interpreted as the prevalence of α hacking, which remains unknown. Simulations could help us understand the severity of the problem under realistic conditions.</w:t>
      </w:r>
    </w:p>
    <w:p w14:paraId="5F173AC1" w14:textId="3FF36D55" w:rsidR="00EA61B4" w:rsidRPr="003D7456" w:rsidRDefault="00000000" w:rsidP="00246B8C">
      <w:r w:rsidRPr="003D7456">
        <w:t xml:space="preserve">Finally, we use the term </w:t>
      </w:r>
      <w:hyperlink r:id="rId39">
        <w:r w:rsidRPr="003D7456">
          <w:rPr>
            <w:color w:val="000000"/>
          </w:rPr>
          <w:t>α</w:t>
        </w:r>
      </w:hyperlink>
      <w:r w:rsidRPr="003D7456">
        <w:t xml:space="preserve">-hacking, which should not be misunderstood as connoting intentional deception. Comparable discussions about researchers’ 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We use the term hacking to make clear that plausible explanations for the effect we observed here attribute them to researchers’ behaviors which serve to modify an index rather than some passive effect of the system (as with publication bias).</w:t>
      </w:r>
    </w:p>
    <w:p w14:paraId="1935E598" w14:textId="77777777" w:rsidR="00EA61B4" w:rsidRPr="003D7456" w:rsidRDefault="00000000" w:rsidP="00246B8C">
      <w:pPr>
        <w:pStyle w:val="Heading2"/>
      </w:pPr>
      <w:bookmarkStart w:id="23" w:name="_q2dpq9p4y1f3" w:colFirst="0" w:colLast="0"/>
      <w:bookmarkEnd w:id="23"/>
      <w:r w:rsidRPr="003D7456">
        <w:t>Conclusion</w:t>
      </w:r>
    </w:p>
    <w:p w14:paraId="43B5A5C6" w14:textId="5DEB1434" w:rsidR="00EA61B4" w:rsidRPr="003D7456" w:rsidRDefault="00000000" w:rsidP="00246B8C">
      <w:pPr>
        <w:rPr>
          <w:color w:val="000000"/>
        </w:rPr>
      </w:pPr>
      <w:r w:rsidRPr="003D7456">
        <w:t xml:space="preserve">The distributions of Cronbach’s </w:t>
      </w:r>
      <w:hyperlink r:id="rId40">
        <w:r w:rsidRPr="003D7456">
          <w:rPr>
            <w:color w:val="000000"/>
          </w:rPr>
          <w:t>α</w:t>
        </w:r>
      </w:hyperlink>
      <w:r w:rsidRPr="003D7456">
        <w:t xml:space="preserve"> values in large samples from the psychology and I/O literatures show excesses of </w:t>
      </w:r>
      <w:hyperlink r:id="rId41">
        <w:r w:rsidRPr="003D7456">
          <w:rPr>
            <w:color w:val="000000"/>
          </w:rPr>
          <w:t>α</w:t>
        </w:r>
      </w:hyperlink>
      <w:r w:rsidRPr="003D7456">
        <w:t xml:space="preserve"> values at commonly used thresholds. Features of the distribution suggest that these excesses are not solely driven by a benign selection for high true reliability, but may be biased by publication bias and/or </w:t>
      </w:r>
      <w:hyperlink r:id="rId42">
        <w:r w:rsidRPr="003D7456">
          <w:rPr>
            <w:color w:val="000000"/>
          </w:rPr>
          <w:t>α</w:t>
        </w:r>
      </w:hyperlink>
      <w:r w:rsidRPr="003D7456">
        <w:t xml:space="preserve">-hacking. These excesses at the thresholds may only be the tip of the iceberg: only direct comparisons between the published literature and bias-resistant methods such as Registered Reports can estimate the true extent of bias in published </w:t>
      </w:r>
      <w:hyperlink r:id="rId43">
        <w:r w:rsidRPr="003D7456">
          <w:rPr>
            <w:color w:val="000000"/>
          </w:rPr>
          <w:t>α</w:t>
        </w:r>
      </w:hyperlink>
      <w:hyperlink r:id="rId44">
        <w:r w:rsidRPr="003D7456">
          <w:rPr>
            <w:color w:val="000000"/>
          </w:rPr>
          <w:t xml:space="preserve"> </w:t>
        </w:r>
      </w:hyperlink>
      <w:r w:rsidRPr="003D7456">
        <w:t xml:space="preserve">values </w:t>
      </w:r>
      <w:r w:rsidRPr="003D7456">
        <w:fldChar w:fldCharType="begin"/>
      </w:r>
      <w:r w:rsidR="00DB6C12" w:rsidRPr="003D7456">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fldChar w:fldCharType="separate"/>
      </w:r>
      <w:r w:rsidR="00DB6C12" w:rsidRPr="003D7456">
        <w:t>(i.e., analogous to what has been done with p-values: Scheel et al., 2021)</w:t>
      </w:r>
      <w:r w:rsidRPr="003D7456">
        <w:fldChar w:fldCharType="end"/>
      </w:r>
      <w:r w:rsidRPr="003D7456">
        <w:t xml:space="preserve">. Just like </w:t>
      </w:r>
      <w:r w:rsidRPr="003D7456">
        <w:rPr>
          <w:i/>
        </w:rPr>
        <w:t>p</w:t>
      </w:r>
      <w:r w:rsidRPr="003D7456">
        <w:t xml:space="preserve">-hacking, </w:t>
      </w:r>
      <w:hyperlink r:id="rId45">
        <w:r w:rsidRPr="003D7456">
          <w:rPr>
            <w:color w:val="000000"/>
          </w:rPr>
          <w:t>α</w:t>
        </w:r>
      </w:hyperlink>
      <w:r w:rsidRPr="003D7456">
        <w:t xml:space="preserve">-hacking occurs when researchers overfit to in-sample data by exploiting researcher degrees of freedom, wittingly or not. Just like </w:t>
      </w:r>
      <w:r w:rsidRPr="003D7456">
        <w:rPr>
          <w:i/>
        </w:rPr>
        <w:t>p</w:t>
      </w:r>
      <w:r w:rsidRPr="003D7456">
        <w:t xml:space="preserve">-hacking, </w:t>
      </w:r>
      <w:hyperlink r:id="rId46">
        <w:r w:rsidRPr="003D7456">
          <w:rPr>
            <w:color w:val="000000"/>
          </w:rPr>
          <w:t>α</w:t>
        </w:r>
      </w:hyperlink>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α-hacking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22ECA005" w:rsidR="00EA61B4" w:rsidRPr="003D7456" w:rsidRDefault="00000000" w:rsidP="00246B8C">
      <w:r w:rsidRPr="003D7456">
        <w:t xml:space="preserve">Previous research has discussed at length the misuse of </w:t>
      </w:r>
      <w:hyperlink r:id="rId47">
        <w:r w:rsidRPr="003D7456">
          <w:t>α</w:t>
        </w:r>
      </w:hyperlink>
      <w:r w:rsidRPr="003D7456">
        <w:t xml:space="preserve"> and the issues of using thresholds for </w:t>
      </w:r>
      <w:r w:rsidRPr="003D7456">
        <w:lastRenderedPageBreak/>
        <w:t xml:space="preserve">decision making, all with very limited impact on the continued (mis)use of </w:t>
      </w:r>
      <w:hyperlink r:id="rId48">
        <w:r w:rsidRPr="003D7456">
          <w:t>α</w:t>
        </w:r>
      </w:hyperlink>
      <w:r w:rsidRPr="003D7456">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6E05E60E" w14:textId="77820C7A" w:rsidR="00EA61B4" w:rsidRDefault="00000000" w:rsidP="00246B8C">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49">
        <w:r w:rsidRPr="003D7456">
          <w:rPr>
            <w:color w:val="000000"/>
          </w:rPr>
          <w:t>(2020)</w:t>
        </w:r>
      </w:hyperlink>
      <w:r w:rsidRPr="003D7456">
        <w:rPr>
          <w:color w:val="000000"/>
        </w:rPr>
        <w:t xml:space="preserve">. This includes the content and implementation of measures </w:t>
      </w:r>
      <w:hyperlink r:id="rId50">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help psychology mature to become a more integrated science.</w:t>
      </w:r>
      <w:bookmarkStart w:id="24" w:name="_td2hvrdyp3uk" w:colFirst="0" w:colLast="0"/>
      <w:bookmarkEnd w:id="24"/>
    </w:p>
    <w:p w14:paraId="36DDA6E6" w14:textId="77777777" w:rsidR="00C62414" w:rsidRDefault="00C62414" w:rsidP="00C62414">
      <w:pPr>
        <w:pStyle w:val="Heading1"/>
      </w:pPr>
      <w:r w:rsidRPr="003D7456">
        <w:t>Author notes</w:t>
      </w:r>
    </w:p>
    <w:p w14:paraId="532598C2" w14:textId="3320C601" w:rsidR="00C62414" w:rsidRPr="0044769D" w:rsidRDefault="00C62414" w:rsidP="0044769D">
      <w:pPr>
        <w:ind w:firstLine="0"/>
      </w:pPr>
      <w:r w:rsidRPr="003D7456">
        <w:t xml:space="preserve">Ian Hussey (corresponding author: </w:t>
      </w:r>
      <w:hyperlink r:id="rId51">
        <w:r w:rsidRPr="003D7456">
          <w:rPr>
            <w:color w:val="1155CC"/>
            <w:u w:val="single"/>
          </w:rPr>
          <w:t>ian.hussey@rub.de</w:t>
        </w:r>
      </w:hyperlink>
      <w:r w:rsidRPr="003D7456">
        <w:t xml:space="preserve">), Ruhr University Bochum, Germany. ORCID </w:t>
      </w:r>
      <w:hyperlink r:id="rId52">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53">
        <w:r w:rsidRPr="003D7456">
          <w:rPr>
            <w:color w:val="1155CC"/>
            <w:u w:val="single"/>
          </w:rPr>
          <w:t>0000-0002-1767-1367</w:t>
        </w:r>
      </w:hyperlink>
      <w:r w:rsidRPr="003D7456">
        <w:t xml:space="preserve">; Frank Bosco, Virginia Commonwealth University, USA. ORCID </w:t>
      </w:r>
      <w:hyperlink r:id="rId54">
        <w:r w:rsidRPr="003D7456">
          <w:rPr>
            <w:color w:val="1155CC"/>
            <w:u w:val="single"/>
          </w:rPr>
          <w:t>0000-0002-3497-4335</w:t>
        </w:r>
      </w:hyperlink>
      <w:r w:rsidRPr="003D7456">
        <w:t xml:space="preserve">; Malte Elson, University of Bern, Switzerland. ORCID </w:t>
      </w:r>
      <w:hyperlink r:id="rId55">
        <w:r w:rsidRPr="003D7456">
          <w:rPr>
            <w:color w:val="1155CC"/>
            <w:u w:val="single"/>
          </w:rPr>
          <w:t>0000-0001-7806-9583</w:t>
        </w:r>
      </w:hyperlink>
      <w:r w:rsidRPr="003D7456">
        <w:t xml:space="preserve">; Ruben Arslan, University of Leipzig, Germany. ORCID </w:t>
      </w:r>
      <w:hyperlink r:id="rId56">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r>
        <w:t xml:space="preserve"> ME and RA are joint last author.</w:t>
      </w:r>
    </w:p>
    <w:p w14:paraId="7357A2DD" w14:textId="77777777" w:rsidR="00EA61B4" w:rsidRPr="003D7456" w:rsidRDefault="00000000" w:rsidP="00246B8C">
      <w:pPr>
        <w:pStyle w:val="Heading1"/>
      </w:pPr>
      <w:bookmarkStart w:id="25" w:name="_1y8ccjcpw584" w:colFirst="0" w:colLast="0"/>
      <w:bookmarkEnd w:id="25"/>
      <w:r w:rsidRPr="003D7456">
        <w:t>References</w:t>
      </w:r>
    </w:p>
    <w:p w14:paraId="50E95B07" w14:textId="77777777" w:rsidR="000A600B" w:rsidRPr="000A600B" w:rsidRDefault="00000000" w:rsidP="000A600B">
      <w:pPr>
        <w:pStyle w:val="Bibliography"/>
      </w:pPr>
      <w:r w:rsidRPr="003D7456">
        <w:rPr>
          <w:lang w:val="en-US"/>
        </w:rPr>
        <w:fldChar w:fldCharType="begin"/>
      </w:r>
      <w:r w:rsidR="00D15E5B">
        <w:rPr>
          <w:lang w:val="en-US"/>
        </w:rPr>
        <w:instrText xml:space="preserve"> ADDIN ZOTERO_BIBL {"uncited":[],"omitted":[],"custom":[]} CSL_BIBLIOGRAPHY </w:instrText>
      </w:r>
      <w:r w:rsidRPr="003D7456">
        <w:rPr>
          <w:lang w:val="en-US"/>
        </w:rPr>
        <w:fldChar w:fldCharType="separate"/>
      </w:r>
      <w:r w:rsidR="000A600B" w:rsidRPr="000A600B">
        <w:t xml:space="preserve">Allen, M. J., &amp; Yen, W. M. (2002). </w:t>
      </w:r>
      <w:r w:rsidR="000A600B" w:rsidRPr="000A600B">
        <w:rPr>
          <w:i/>
          <w:iCs/>
        </w:rPr>
        <w:t>Introduction to measurement theory</w:t>
      </w:r>
      <w:r w:rsidR="000A600B" w:rsidRPr="000A600B">
        <w:t>. Waveland Press.</w:t>
      </w:r>
    </w:p>
    <w:p w14:paraId="235603EC" w14:textId="77777777" w:rsidR="000A600B" w:rsidRPr="000A600B" w:rsidRDefault="000A600B" w:rsidP="000A600B">
      <w:pPr>
        <w:pStyle w:val="Bibliography"/>
      </w:pPr>
      <w:r w:rsidRPr="000A600B">
        <w:t xml:space="preserve">Bakker, M., van Dijk, A., &amp; Wicherts, J. M. (2012). The rules of the game called psychological science. </w:t>
      </w:r>
      <w:r w:rsidRPr="000A600B">
        <w:rPr>
          <w:i/>
          <w:iCs/>
        </w:rPr>
        <w:t>Perspectives on Psychological Science</w:t>
      </w:r>
      <w:r w:rsidRPr="000A600B">
        <w:t xml:space="preserve">, </w:t>
      </w:r>
      <w:r w:rsidRPr="000A600B">
        <w:rPr>
          <w:i/>
          <w:iCs/>
        </w:rPr>
        <w:t>7</w:t>
      </w:r>
      <w:r w:rsidRPr="000A600B">
        <w:t>(6), 543–554. https://doi.org/10.1177/1745691612459060</w:t>
      </w:r>
    </w:p>
    <w:p w14:paraId="35E1292F" w14:textId="77777777" w:rsidR="000A600B" w:rsidRPr="000A600B" w:rsidRDefault="000A600B" w:rsidP="000A600B">
      <w:pPr>
        <w:pStyle w:val="Bibliography"/>
      </w:pPr>
      <w:r w:rsidRPr="000A600B">
        <w:t xml:space="preserve">Bosco, F. A., Aguinis, H., Singh, K., Field, J. G., &amp; Pierce, C. A. (2015). Correlational effect size </w:t>
      </w:r>
      <w:r w:rsidRPr="000A600B">
        <w:t xml:space="preserve">benchmarks. </w:t>
      </w:r>
      <w:r w:rsidRPr="000A600B">
        <w:rPr>
          <w:i/>
          <w:iCs/>
        </w:rPr>
        <w:t>Journal of Applied Psychology</w:t>
      </w:r>
      <w:r w:rsidRPr="000A600B">
        <w:t xml:space="preserve">, </w:t>
      </w:r>
      <w:r w:rsidRPr="000A600B">
        <w:rPr>
          <w:i/>
          <w:iCs/>
        </w:rPr>
        <w:t>100</w:t>
      </w:r>
      <w:r w:rsidRPr="000A600B">
        <w:t>, 431–449. https://doi.org/10.1037/a0038047</w:t>
      </w:r>
    </w:p>
    <w:p w14:paraId="19F5CF9C" w14:textId="77777777" w:rsidR="000A600B" w:rsidRPr="000A600B" w:rsidRDefault="000A600B" w:rsidP="000A600B">
      <w:pPr>
        <w:pStyle w:val="Bibliography"/>
      </w:pPr>
      <w:r w:rsidRPr="000A600B">
        <w:t xml:space="preserve">Bosco, F. A., Field, J. G., Larsen, K. R., Chang, Y., &amp; Uggerslev, K. L. (2020). Advancing meta-analysis with knowledge-management platforms: Using metaBUS in psychology. </w:t>
      </w:r>
      <w:r w:rsidRPr="000A600B">
        <w:rPr>
          <w:i/>
          <w:iCs/>
        </w:rPr>
        <w:t>Advances in Methods and Practices in Psychological Science</w:t>
      </w:r>
      <w:r w:rsidRPr="000A600B">
        <w:t xml:space="preserve">, </w:t>
      </w:r>
      <w:r w:rsidRPr="000A600B">
        <w:rPr>
          <w:i/>
          <w:iCs/>
        </w:rPr>
        <w:t>3</w:t>
      </w:r>
      <w:r w:rsidRPr="000A600B">
        <w:t>, 124–137. https://doi.org/10.1177/2515245919882693</w:t>
      </w:r>
    </w:p>
    <w:p w14:paraId="062A5DDB" w14:textId="77777777" w:rsidR="000A600B" w:rsidRPr="000A600B" w:rsidRDefault="000A600B" w:rsidP="000A600B">
      <w:pPr>
        <w:pStyle w:val="Bibliography"/>
      </w:pPr>
      <w:r w:rsidRPr="000A600B">
        <w:t xml:space="preserve">Bosco, F. A., Steel, P., Oswald, F., Uggerslev, K., &amp; Field, J. (2015). Cloud-based Meta-analysis to Bridge Science and Practice: Welcome to metaBUS. </w:t>
      </w:r>
      <w:r w:rsidRPr="000A600B">
        <w:rPr>
          <w:i/>
          <w:iCs/>
        </w:rPr>
        <w:t>Personnel Assessment and Decisions</w:t>
      </w:r>
      <w:r w:rsidRPr="000A600B">
        <w:t xml:space="preserve">, </w:t>
      </w:r>
      <w:r w:rsidRPr="000A600B">
        <w:rPr>
          <w:i/>
          <w:iCs/>
        </w:rPr>
        <w:t>1</w:t>
      </w:r>
      <w:r w:rsidRPr="000A600B">
        <w:t>(1). https://doi.org/10.25035/pad.2015.002</w:t>
      </w:r>
    </w:p>
    <w:p w14:paraId="225F474B" w14:textId="77777777" w:rsidR="000A600B" w:rsidRPr="000A600B" w:rsidRDefault="000A600B" w:rsidP="000A600B">
      <w:pPr>
        <w:pStyle w:val="Bibliography"/>
      </w:pPr>
      <w:r w:rsidRPr="000A600B">
        <w:t xml:space="preserve">Bosco, F. A., Uggerslev, K. L., &amp; Steel, P. (2017). MetaBUS as a vehicle for facilitating meta-analysis. </w:t>
      </w:r>
      <w:r w:rsidRPr="000A600B">
        <w:rPr>
          <w:i/>
          <w:iCs/>
        </w:rPr>
        <w:t>Human Resource Management Review</w:t>
      </w:r>
      <w:r w:rsidRPr="000A600B">
        <w:t xml:space="preserve">, </w:t>
      </w:r>
      <w:r w:rsidRPr="000A600B">
        <w:rPr>
          <w:i/>
          <w:iCs/>
        </w:rPr>
        <w:t>27</w:t>
      </w:r>
      <w:r w:rsidRPr="000A600B">
        <w:t>, 237–254. https://doi.org/10.1016/j.hrmr.2016.09.013</w:t>
      </w:r>
    </w:p>
    <w:p w14:paraId="3C3ECC95" w14:textId="77777777" w:rsidR="000A600B" w:rsidRPr="000A600B" w:rsidRDefault="000A600B" w:rsidP="000A600B">
      <w:pPr>
        <w:pStyle w:val="Bibliography"/>
      </w:pPr>
      <w:r w:rsidRPr="000A600B">
        <w:t xml:space="preserve">Breakwell, G. M., Smith, J. A., &amp; Wright, D. B. (2012). </w:t>
      </w:r>
      <w:r w:rsidRPr="000A600B">
        <w:rPr>
          <w:i/>
          <w:iCs/>
        </w:rPr>
        <w:t>Research methods in psychology: Approaches and methods</w:t>
      </w:r>
      <w:r w:rsidRPr="000A600B">
        <w:t xml:space="preserve"> (4th ed.). Sage.</w:t>
      </w:r>
    </w:p>
    <w:p w14:paraId="503B3CC8" w14:textId="77777777" w:rsidR="000A600B" w:rsidRPr="000A600B" w:rsidRDefault="000A600B" w:rsidP="000A600B">
      <w:pPr>
        <w:pStyle w:val="Bibliography"/>
      </w:pPr>
      <w:r w:rsidRPr="000A600B">
        <w:t xml:space="preserve">Cortina, J. M. (1993). What is coefficient alpha? An examination of theory and applications. </w:t>
      </w:r>
      <w:r w:rsidRPr="000A600B">
        <w:rPr>
          <w:i/>
          <w:iCs/>
        </w:rPr>
        <w:t>Journal of Applied Psychology</w:t>
      </w:r>
      <w:r w:rsidRPr="000A600B">
        <w:t xml:space="preserve">, </w:t>
      </w:r>
      <w:r w:rsidRPr="000A600B">
        <w:rPr>
          <w:i/>
          <w:iCs/>
        </w:rPr>
        <w:t>78</w:t>
      </w:r>
      <w:r w:rsidRPr="000A600B">
        <w:t>(1), 98–104. https://doi.org/10.1037/0021-9010.78.1.98</w:t>
      </w:r>
    </w:p>
    <w:p w14:paraId="0B979788" w14:textId="77777777" w:rsidR="000A600B" w:rsidRPr="000A600B" w:rsidRDefault="000A600B" w:rsidP="000A600B">
      <w:pPr>
        <w:pStyle w:val="Bibliography"/>
      </w:pPr>
      <w:r w:rsidRPr="000A600B">
        <w:t xml:space="preserve">Cronbach, L. J. (1951). Coefficient alpha and the internal structure of tests. </w:t>
      </w:r>
      <w:r w:rsidRPr="000A600B">
        <w:rPr>
          <w:i/>
          <w:iCs/>
        </w:rPr>
        <w:t>Psychometrika</w:t>
      </w:r>
      <w:r w:rsidRPr="000A600B">
        <w:t xml:space="preserve">, </w:t>
      </w:r>
      <w:r w:rsidRPr="000A600B">
        <w:rPr>
          <w:i/>
          <w:iCs/>
        </w:rPr>
        <w:t>16</w:t>
      </w:r>
      <w:r w:rsidRPr="000A600B">
        <w:t>(3), 297–334.</w:t>
      </w:r>
    </w:p>
    <w:p w14:paraId="519CEBD6" w14:textId="77777777" w:rsidR="000A600B" w:rsidRPr="000A600B" w:rsidRDefault="000A600B" w:rsidP="000A600B">
      <w:pPr>
        <w:pStyle w:val="Bibliography"/>
      </w:pPr>
      <w:r w:rsidRPr="000A600B">
        <w:t xml:space="preserve">Elson, M. (2019). Examining Psychological Science Through Systematic Meta-Method Analysis: A Call for Research. </w:t>
      </w:r>
      <w:r w:rsidRPr="000A600B">
        <w:rPr>
          <w:i/>
          <w:iCs/>
        </w:rPr>
        <w:t>Advances in Methods and Practices in Psychological Science</w:t>
      </w:r>
      <w:r w:rsidRPr="000A600B">
        <w:t xml:space="preserve">, </w:t>
      </w:r>
      <w:r w:rsidRPr="000A600B">
        <w:rPr>
          <w:i/>
          <w:iCs/>
        </w:rPr>
        <w:t>2</w:t>
      </w:r>
      <w:r w:rsidRPr="000A600B">
        <w:t>(4), 350–363. https://doi.org/10.1177/2515245919863296</w:t>
      </w:r>
    </w:p>
    <w:p w14:paraId="0C1049C3" w14:textId="77777777" w:rsidR="000A600B" w:rsidRPr="000A600B" w:rsidRDefault="000A600B" w:rsidP="000A600B">
      <w:pPr>
        <w:pStyle w:val="Bibliography"/>
      </w:pPr>
      <w:r w:rsidRPr="000A600B">
        <w:t xml:space="preserve">Firke, S., Denney, B., Haid, C., Knight, R., Grosser, M., &amp; Zadra, J. (2021). </w:t>
      </w:r>
      <w:r w:rsidRPr="000A600B">
        <w:rPr>
          <w:i/>
          <w:iCs/>
        </w:rPr>
        <w:t>janitor: Simple Tools for Examining and Cleaning Dirty Data</w:t>
      </w:r>
      <w:r w:rsidRPr="000A600B">
        <w:t xml:space="preserve"> (2.1.0). https://CRAN.R-project.org/package=janitor</w:t>
      </w:r>
    </w:p>
    <w:p w14:paraId="67EA6939" w14:textId="77777777" w:rsidR="000A600B" w:rsidRPr="000A600B" w:rsidRDefault="000A600B" w:rsidP="000A600B">
      <w:pPr>
        <w:pStyle w:val="Bibliography"/>
      </w:pPr>
      <w:r w:rsidRPr="000A600B">
        <w:t xml:space="preserve">Flake, J. K., Davidson, I. J., Wong, O., &amp; Pek, J. (2022). Construct validity and the validity of replication studies: A systematic review. </w:t>
      </w:r>
      <w:r w:rsidRPr="000A600B">
        <w:rPr>
          <w:i/>
          <w:iCs/>
        </w:rPr>
        <w:t>American Psychologist</w:t>
      </w:r>
      <w:r w:rsidRPr="000A600B">
        <w:t xml:space="preserve">, </w:t>
      </w:r>
      <w:r w:rsidRPr="000A600B">
        <w:rPr>
          <w:i/>
          <w:iCs/>
        </w:rPr>
        <w:t>77</w:t>
      </w:r>
      <w:r w:rsidRPr="000A600B">
        <w:t>, 576–588. https://doi.org/10.1037/amp0001006</w:t>
      </w:r>
    </w:p>
    <w:p w14:paraId="26D39011" w14:textId="77777777" w:rsidR="000A600B" w:rsidRPr="000A600B" w:rsidRDefault="000A600B" w:rsidP="000A600B">
      <w:pPr>
        <w:pStyle w:val="Bibliography"/>
      </w:pPr>
      <w:r w:rsidRPr="000A600B">
        <w:t xml:space="preserve">Flake, J. K., &amp; Fried, E. I. (2020). Measurement Schmeasurement: Questionable Measurement Practices and How to Avoid Them. </w:t>
      </w:r>
      <w:r w:rsidRPr="000A600B">
        <w:rPr>
          <w:i/>
          <w:iCs/>
        </w:rPr>
        <w:t>Advances in Methods and Practices in Psychological Science</w:t>
      </w:r>
      <w:r w:rsidRPr="000A600B">
        <w:t xml:space="preserve">, </w:t>
      </w:r>
      <w:r w:rsidRPr="000A600B">
        <w:rPr>
          <w:i/>
          <w:iCs/>
        </w:rPr>
        <w:t>3</w:t>
      </w:r>
      <w:r w:rsidRPr="000A600B">
        <w:t>(4), 456–465. https://doi.org/10.1177/2515245920952393</w:t>
      </w:r>
    </w:p>
    <w:p w14:paraId="1D4AA648" w14:textId="77777777" w:rsidR="000A600B" w:rsidRPr="000A600B" w:rsidRDefault="000A600B" w:rsidP="000A600B">
      <w:pPr>
        <w:pStyle w:val="Bibliography"/>
      </w:pPr>
      <w:r w:rsidRPr="000A600B">
        <w:t xml:space="preserve">Flake, J. K., Pek, J., &amp; Hehman, E. (2017). Construct Validation in Social and Personality Research: Current Practice and Recommendations. </w:t>
      </w:r>
      <w:r w:rsidRPr="000A600B">
        <w:rPr>
          <w:i/>
          <w:iCs/>
        </w:rPr>
        <w:t>Social Psychological and Personality Science</w:t>
      </w:r>
      <w:r w:rsidRPr="000A600B">
        <w:t xml:space="preserve">, </w:t>
      </w:r>
      <w:r w:rsidRPr="000A600B">
        <w:rPr>
          <w:i/>
          <w:iCs/>
        </w:rPr>
        <w:t>8</w:t>
      </w:r>
      <w:r w:rsidRPr="000A600B">
        <w:t>(4), 370–378. https://doi.org/10.1177/1948550617693063</w:t>
      </w:r>
    </w:p>
    <w:p w14:paraId="53D9E448" w14:textId="77777777" w:rsidR="000A600B" w:rsidRPr="000A600B" w:rsidRDefault="000A600B" w:rsidP="000A600B">
      <w:pPr>
        <w:pStyle w:val="Bibliography"/>
      </w:pPr>
      <w:r w:rsidRPr="000A600B">
        <w:t xml:space="preserve">Gigerenzer, G. (2018). Statistical Rituals: The Replication Delusion and How We Got There. </w:t>
      </w:r>
      <w:r w:rsidRPr="000A600B">
        <w:rPr>
          <w:i/>
          <w:iCs/>
        </w:rPr>
        <w:lastRenderedPageBreak/>
        <w:t>Advances in Methods and Practices in Psychological Science</w:t>
      </w:r>
      <w:r w:rsidRPr="000A600B">
        <w:t xml:space="preserve">, </w:t>
      </w:r>
      <w:r w:rsidRPr="000A600B">
        <w:rPr>
          <w:i/>
          <w:iCs/>
        </w:rPr>
        <w:t>1</w:t>
      </w:r>
      <w:r w:rsidRPr="000A600B">
        <w:t>(2), 198–218. https://doi.org/10.1177/2515245918771329</w:t>
      </w:r>
    </w:p>
    <w:p w14:paraId="69178CF9" w14:textId="77777777" w:rsidR="000A600B" w:rsidRPr="000A600B" w:rsidRDefault="000A600B" w:rsidP="000A600B">
      <w:pPr>
        <w:pStyle w:val="Bibliography"/>
      </w:pPr>
      <w:r w:rsidRPr="000A600B">
        <w:t xml:space="preserve">Hartgerink, C. H. J., van Aert, R. C. M., Nuijten, M. B., Wicherts, J. M., &amp; van Assen, M. A. L. M. (2016). Distributions of p-values smaller than .05 in psychology: What is going on? </w:t>
      </w:r>
      <w:r w:rsidRPr="000A600B">
        <w:rPr>
          <w:i/>
          <w:iCs/>
        </w:rPr>
        <w:t>PeerJ</w:t>
      </w:r>
      <w:r w:rsidRPr="000A600B">
        <w:t xml:space="preserve">, </w:t>
      </w:r>
      <w:r w:rsidRPr="000A600B">
        <w:rPr>
          <w:i/>
          <w:iCs/>
        </w:rPr>
        <w:t>4</w:t>
      </w:r>
      <w:r w:rsidRPr="000A600B">
        <w:t>, e1935. https://doi.org/10.7717/peerj.1935</w:t>
      </w:r>
    </w:p>
    <w:p w14:paraId="47881F19" w14:textId="77777777" w:rsidR="000A600B" w:rsidRPr="000A600B" w:rsidRDefault="000A600B" w:rsidP="000A600B">
      <w:pPr>
        <w:pStyle w:val="Bibliography"/>
      </w:pPr>
      <w:r w:rsidRPr="000A600B">
        <w:t xml:space="preserve">Heo, M., Kim, N., &amp; Faith, M. S. (2015). Statistical power as a function of Cronbach alpha of instrument questionnaire items. </w:t>
      </w:r>
      <w:r w:rsidRPr="000A600B">
        <w:rPr>
          <w:i/>
          <w:iCs/>
        </w:rPr>
        <w:t>BMC Medical Research Methodology</w:t>
      </w:r>
      <w:r w:rsidRPr="000A600B">
        <w:t xml:space="preserve">, </w:t>
      </w:r>
      <w:r w:rsidRPr="000A600B">
        <w:rPr>
          <w:i/>
          <w:iCs/>
        </w:rPr>
        <w:t>15</w:t>
      </w:r>
      <w:r w:rsidRPr="000A600B">
        <w:t>(1). https://doi.org/10.1186/s12874-015-0070-6</w:t>
      </w:r>
    </w:p>
    <w:p w14:paraId="4C1DD879" w14:textId="77777777" w:rsidR="000A600B" w:rsidRPr="000A600B" w:rsidRDefault="000A600B" w:rsidP="000A600B">
      <w:pPr>
        <w:pStyle w:val="Bibliography"/>
      </w:pPr>
      <w:r w:rsidRPr="000A600B">
        <w:t xml:space="preserve">Hothorn, T., Winell, H., Hornik, K., van de Wiel, M. A., &amp; Zeileis, A. (2021). </w:t>
      </w:r>
      <w:r w:rsidRPr="000A600B">
        <w:rPr>
          <w:i/>
          <w:iCs/>
        </w:rPr>
        <w:t>coin: Conditional Inference Procedures in a Permutation Test Framework</w:t>
      </w:r>
      <w:r w:rsidRPr="000A600B">
        <w:t xml:space="preserve"> (1.4-2). https://CRAN.R-project.org/package=coin</w:t>
      </w:r>
    </w:p>
    <w:p w14:paraId="3006845B" w14:textId="77777777" w:rsidR="000A600B" w:rsidRPr="000A600B" w:rsidRDefault="000A600B" w:rsidP="000A600B">
      <w:pPr>
        <w:pStyle w:val="Bibliography"/>
      </w:pPr>
      <w:r w:rsidRPr="000A600B">
        <w:t xml:space="preserve">Howitt, D., &amp; Cramer, D. (2020). </w:t>
      </w:r>
      <w:r w:rsidRPr="000A600B">
        <w:rPr>
          <w:i/>
          <w:iCs/>
        </w:rPr>
        <w:t>Research methods in psychology</w:t>
      </w:r>
      <w:r w:rsidRPr="000A600B">
        <w:t xml:space="preserve"> (6th ed.). Pearson.</w:t>
      </w:r>
    </w:p>
    <w:p w14:paraId="05106E34" w14:textId="77777777" w:rsidR="000A600B" w:rsidRPr="000A600B" w:rsidRDefault="000A600B" w:rsidP="000A600B">
      <w:pPr>
        <w:pStyle w:val="Bibliography"/>
      </w:pPr>
      <w:r w:rsidRPr="000A600B">
        <w:t xml:space="preserve">Lance, C. E., Butts, M. M., &amp; Michels, L. C. (2006). The Sources of Four Commonly Reported Cutoff Criteria: What Did They Really Say? </w:t>
      </w:r>
      <w:r w:rsidRPr="000A600B">
        <w:rPr>
          <w:i/>
          <w:iCs/>
        </w:rPr>
        <w:t>Organizational Research Methods</w:t>
      </w:r>
      <w:r w:rsidRPr="000A600B">
        <w:t xml:space="preserve">, </w:t>
      </w:r>
      <w:r w:rsidRPr="000A600B">
        <w:rPr>
          <w:i/>
          <w:iCs/>
        </w:rPr>
        <w:t>9</w:t>
      </w:r>
      <w:r w:rsidRPr="000A600B">
        <w:t>(2), 202–220. https://doi.org/10.1177/1094428105284919</w:t>
      </w:r>
    </w:p>
    <w:p w14:paraId="62607DE1" w14:textId="77777777" w:rsidR="000A600B" w:rsidRPr="000A600B" w:rsidRDefault="000A600B" w:rsidP="000A600B">
      <w:pPr>
        <w:pStyle w:val="Bibliography"/>
      </w:pPr>
      <w:r w:rsidRPr="000A600B">
        <w:t xml:space="preserve">Lilienfeld, S. O., &amp; Strother, A. N. (2020). Psychological measurement and the replication crisis: Four sacred cows. </w:t>
      </w:r>
      <w:r w:rsidRPr="000A600B">
        <w:rPr>
          <w:i/>
          <w:iCs/>
        </w:rPr>
        <w:t>Canadian Psychology / Psychologie Canadienne</w:t>
      </w:r>
      <w:r w:rsidRPr="000A600B">
        <w:t xml:space="preserve">, </w:t>
      </w:r>
      <w:r w:rsidRPr="000A600B">
        <w:rPr>
          <w:i/>
          <w:iCs/>
        </w:rPr>
        <w:t>61</w:t>
      </w:r>
      <w:r w:rsidRPr="000A600B">
        <w:t>, 281–288. https://doi.org/10.1037/cap0000236</w:t>
      </w:r>
    </w:p>
    <w:p w14:paraId="2ACA1B66" w14:textId="77777777" w:rsidR="000A600B" w:rsidRPr="000A600B" w:rsidRDefault="000A600B" w:rsidP="000A600B">
      <w:pPr>
        <w:pStyle w:val="Bibliography"/>
      </w:pPr>
      <w:r w:rsidRPr="000A600B">
        <w:t xml:space="preserve">Masicampo, E. J., &amp; Lalande, D. R. (2012). A peculiar prevalence of p values just below .05. </w:t>
      </w:r>
      <w:r w:rsidRPr="000A600B">
        <w:rPr>
          <w:i/>
          <w:iCs/>
        </w:rPr>
        <w:t>The Quarterly Journal of Experimental Psychology</w:t>
      </w:r>
      <w:r w:rsidRPr="000A600B">
        <w:t xml:space="preserve">, </w:t>
      </w:r>
      <w:r w:rsidRPr="000A600B">
        <w:rPr>
          <w:i/>
          <w:iCs/>
        </w:rPr>
        <w:t>65</w:t>
      </w:r>
      <w:r w:rsidRPr="000A600B">
        <w:t>(11), 2271–2279. https://doi.org/10.1080/17470218.2012.711335</w:t>
      </w:r>
    </w:p>
    <w:p w14:paraId="2689D8CB" w14:textId="77777777" w:rsidR="000A600B" w:rsidRPr="000A600B" w:rsidRDefault="000A600B" w:rsidP="000A600B">
      <w:pPr>
        <w:pStyle w:val="Bibliography"/>
      </w:pPr>
      <w:r w:rsidRPr="000A600B">
        <w:t xml:space="preserve">McDonald, R. P. (1999). Test homogeneity, reliability, and generalizability. In </w:t>
      </w:r>
      <w:r w:rsidRPr="000A600B">
        <w:rPr>
          <w:i/>
          <w:iCs/>
        </w:rPr>
        <w:t>Test theory: A unified approach</w:t>
      </w:r>
      <w:r w:rsidRPr="000A600B">
        <w:t xml:space="preserve"> (pp. 76–120). Lawrence Erlbaum Associates.</w:t>
      </w:r>
    </w:p>
    <w:p w14:paraId="114EBB31" w14:textId="77777777" w:rsidR="000A600B" w:rsidRPr="000A600B" w:rsidRDefault="000A600B" w:rsidP="000A600B">
      <w:pPr>
        <w:pStyle w:val="Bibliography"/>
      </w:pPr>
      <w:r w:rsidRPr="000A600B">
        <w:t xml:space="preserve">McQueen, R. A., &amp; Knussen, C. (2013). </w:t>
      </w:r>
      <w:r w:rsidRPr="000A600B">
        <w:rPr>
          <w:i/>
          <w:iCs/>
        </w:rPr>
        <w:t>Introduction to research methods and statistics in psychology: A practical guide to the undergraduate researcher</w:t>
      </w:r>
      <w:r w:rsidRPr="000A600B">
        <w:t xml:space="preserve"> (2nd ed.). Sage.</w:t>
      </w:r>
    </w:p>
    <w:p w14:paraId="146FF94E" w14:textId="77777777" w:rsidR="000A600B" w:rsidRPr="000A600B" w:rsidRDefault="000A600B" w:rsidP="000A600B">
      <w:pPr>
        <w:pStyle w:val="Bibliography"/>
      </w:pPr>
      <w:r w:rsidRPr="000A600B">
        <w:t xml:space="preserve">Morling, B. (2017). </w:t>
      </w:r>
      <w:r w:rsidRPr="000A600B">
        <w:rPr>
          <w:i/>
          <w:iCs/>
        </w:rPr>
        <w:t>Research methods in psychology: Evaluating a world of information</w:t>
      </w:r>
      <w:r w:rsidRPr="000A600B">
        <w:t xml:space="preserve"> (3rd ed.). WW Norton &amp; Company.</w:t>
      </w:r>
    </w:p>
    <w:p w14:paraId="26BBE926" w14:textId="77777777" w:rsidR="000A600B" w:rsidRPr="000A600B" w:rsidRDefault="000A600B" w:rsidP="000A600B">
      <w:pPr>
        <w:pStyle w:val="Bibliography"/>
      </w:pPr>
      <w:r w:rsidRPr="000A600B">
        <w:t xml:space="preserve">Murphy, K. R., &amp; Davidshofer, C. O. (2005). </w:t>
      </w:r>
      <w:r w:rsidRPr="000A600B">
        <w:rPr>
          <w:i/>
          <w:iCs/>
        </w:rPr>
        <w:t>Psychological Testing: Principles and Applications</w:t>
      </w:r>
      <w:r w:rsidRPr="000A600B">
        <w:t>. Pearson/Prentice Hall.</w:t>
      </w:r>
    </w:p>
    <w:p w14:paraId="11EC190B" w14:textId="77777777" w:rsidR="000A600B" w:rsidRPr="000A600B" w:rsidRDefault="000A600B" w:rsidP="000A600B">
      <w:pPr>
        <w:pStyle w:val="Bibliography"/>
      </w:pPr>
      <w:r w:rsidRPr="000A600B">
        <w:t xml:space="preserve">Nelson, L. D., Simmons, J., &amp; Simonsohn, U. (2018). Psychology’s Renaissance. </w:t>
      </w:r>
      <w:r w:rsidRPr="000A600B">
        <w:rPr>
          <w:i/>
          <w:iCs/>
        </w:rPr>
        <w:t>Annual Review of Psychology</w:t>
      </w:r>
      <w:r w:rsidRPr="000A600B">
        <w:t xml:space="preserve">, </w:t>
      </w:r>
      <w:r w:rsidRPr="000A600B">
        <w:rPr>
          <w:i/>
          <w:iCs/>
        </w:rPr>
        <w:t>69</w:t>
      </w:r>
      <w:r w:rsidRPr="000A600B">
        <w:t>(1), 511–534. https://doi.org/10.1146/annurev-psych-122216-011836</w:t>
      </w:r>
    </w:p>
    <w:p w14:paraId="2989845A" w14:textId="77777777" w:rsidR="000A600B" w:rsidRPr="000A600B" w:rsidRDefault="000A600B" w:rsidP="000A600B">
      <w:pPr>
        <w:pStyle w:val="Bibliography"/>
      </w:pPr>
      <w:r w:rsidRPr="000A600B">
        <w:t xml:space="preserve">Nuijten, M. B., Hartgerink, C. H. J., van Assen, M. A. L. M., Epskamp, S., &amp; Wicherts, J. M. (2015). </w:t>
      </w:r>
      <w:r w:rsidRPr="000A600B">
        <w:t xml:space="preserve">The prevalence of statistical reporting errors in psychology (1985–2013). </w:t>
      </w:r>
      <w:r w:rsidRPr="000A600B">
        <w:rPr>
          <w:i/>
          <w:iCs/>
        </w:rPr>
        <w:t>Behavior Research Methods</w:t>
      </w:r>
      <w:r w:rsidRPr="000A600B">
        <w:t>. https://doi.org/10.3758/s13428-015-0664-2</w:t>
      </w:r>
    </w:p>
    <w:p w14:paraId="1BA743DE" w14:textId="77777777" w:rsidR="000A600B" w:rsidRPr="000A600B" w:rsidRDefault="000A600B" w:rsidP="000A600B">
      <w:pPr>
        <w:pStyle w:val="Bibliography"/>
      </w:pPr>
      <w:r w:rsidRPr="000A600B">
        <w:t xml:space="preserve">Nunnally, J., &amp; Bernstein, I. (1994). </w:t>
      </w:r>
      <w:r w:rsidRPr="000A600B">
        <w:rPr>
          <w:i/>
          <w:iCs/>
        </w:rPr>
        <w:t>Psychometric Theory</w:t>
      </w:r>
      <w:r w:rsidRPr="000A600B">
        <w:t xml:space="preserve"> (3rd edition). McGraw-Hill.</w:t>
      </w:r>
    </w:p>
    <w:p w14:paraId="7AE366F3" w14:textId="77777777" w:rsidR="000A600B" w:rsidRPr="000A600B" w:rsidRDefault="000A600B" w:rsidP="000A600B">
      <w:pPr>
        <w:pStyle w:val="Bibliography"/>
      </w:pPr>
      <w:r w:rsidRPr="000A600B">
        <w:t xml:space="preserve">Parsons, S. (2018). Visualising two approaches to explore reliability-power relationships. </w:t>
      </w:r>
      <w:r w:rsidRPr="000A600B">
        <w:rPr>
          <w:i/>
          <w:iCs/>
        </w:rPr>
        <w:t>Preprint</w:t>
      </w:r>
      <w:r w:rsidRPr="000A600B">
        <w:t>. https://doi.org/10.31234/osf.io/qh5mf</w:t>
      </w:r>
    </w:p>
    <w:p w14:paraId="00F1672D" w14:textId="77777777" w:rsidR="000A600B" w:rsidRPr="000A600B" w:rsidRDefault="000A600B" w:rsidP="000A600B">
      <w:pPr>
        <w:pStyle w:val="Bibliography"/>
      </w:pPr>
      <w:r w:rsidRPr="000A600B">
        <w:t xml:space="preserve">Revelle, W. (2018). </w:t>
      </w:r>
      <w:r w:rsidRPr="000A600B">
        <w:rPr>
          <w:i/>
          <w:iCs/>
        </w:rPr>
        <w:t>psych: Procedures for Psychological, Psychometric, and Personality Research</w:t>
      </w:r>
      <w:r w:rsidRPr="000A600B">
        <w:t>. Northwestern University. https://CRAN.R-project.org/package=psych</w:t>
      </w:r>
    </w:p>
    <w:p w14:paraId="480FD63B" w14:textId="77777777" w:rsidR="000A600B" w:rsidRPr="000A600B" w:rsidRDefault="000A600B" w:rsidP="000A600B">
      <w:pPr>
        <w:pStyle w:val="Bibliography"/>
      </w:pPr>
      <w:r w:rsidRPr="000A600B">
        <w:t xml:space="preserve">Scheel, A. M., Schijen, M. R. M. J., &amp; Lakens, D. (2021). An Excess of Positive Results: Comparing the Standard Psychology Literature With Registered Reports. </w:t>
      </w:r>
      <w:r w:rsidRPr="000A600B">
        <w:rPr>
          <w:i/>
          <w:iCs/>
        </w:rPr>
        <w:t>Advances in Methods and Practices in Psychological Science</w:t>
      </w:r>
      <w:r w:rsidRPr="000A600B">
        <w:t xml:space="preserve">, </w:t>
      </w:r>
      <w:r w:rsidRPr="000A600B">
        <w:rPr>
          <w:i/>
          <w:iCs/>
        </w:rPr>
        <w:t>4</w:t>
      </w:r>
      <w:r w:rsidRPr="000A600B">
        <w:t>(2), 25152459211007468. https://doi.org/10.1177/25152459211007467</w:t>
      </w:r>
    </w:p>
    <w:p w14:paraId="229A67B5" w14:textId="77777777" w:rsidR="000A600B" w:rsidRPr="000A600B" w:rsidRDefault="000A600B" w:rsidP="000A600B">
      <w:pPr>
        <w:pStyle w:val="Bibliography"/>
      </w:pPr>
      <w:r w:rsidRPr="000A600B">
        <w:t xml:space="preserve">Schmidt, F. L., &amp; Hunter, J. E. (2015). </w:t>
      </w:r>
      <w:r w:rsidRPr="000A600B">
        <w:rPr>
          <w:i/>
          <w:iCs/>
        </w:rPr>
        <w:t>Methods of Meta-Analysis: Correcting Error and Bias in Research Findings</w:t>
      </w:r>
      <w:r w:rsidRPr="000A600B">
        <w:t>. SAGE Publications, Ltd. https://doi.org/10.4135/9781483398105</w:t>
      </w:r>
    </w:p>
    <w:p w14:paraId="18895AA1" w14:textId="77777777" w:rsidR="000A600B" w:rsidRPr="000A600B" w:rsidRDefault="000A600B" w:rsidP="000A600B">
      <w:pPr>
        <w:pStyle w:val="Bibliography"/>
      </w:pPr>
      <w:r w:rsidRPr="000A600B">
        <w:t xml:space="preserve">Schmitt, N. (1996). Uses and abuses of coefficient alpha. </w:t>
      </w:r>
      <w:r w:rsidRPr="000A600B">
        <w:rPr>
          <w:i/>
          <w:iCs/>
        </w:rPr>
        <w:t>Psychological Assessment</w:t>
      </w:r>
      <w:r w:rsidRPr="000A600B">
        <w:t xml:space="preserve">, </w:t>
      </w:r>
      <w:r w:rsidRPr="000A600B">
        <w:rPr>
          <w:i/>
          <w:iCs/>
        </w:rPr>
        <w:t>8</w:t>
      </w:r>
      <w:r w:rsidRPr="000A600B">
        <w:t>(4), 350–353. https://doi.org/10.1037/1040-3590.8.4.350</w:t>
      </w:r>
    </w:p>
    <w:p w14:paraId="68669E17" w14:textId="77777777" w:rsidR="000A600B" w:rsidRPr="000A600B" w:rsidRDefault="000A600B" w:rsidP="000A600B">
      <w:pPr>
        <w:pStyle w:val="Bibliography"/>
      </w:pPr>
      <w:r w:rsidRPr="000A600B">
        <w:t xml:space="preserve">Sheather, S. J. (2004). Density Estimation. </w:t>
      </w:r>
      <w:r w:rsidRPr="000A600B">
        <w:rPr>
          <w:i/>
          <w:iCs/>
        </w:rPr>
        <w:t>Statistical Science</w:t>
      </w:r>
      <w:r w:rsidRPr="000A600B">
        <w:t xml:space="preserve">, </w:t>
      </w:r>
      <w:r w:rsidRPr="000A600B">
        <w:rPr>
          <w:i/>
          <w:iCs/>
        </w:rPr>
        <w:t>19</w:t>
      </w:r>
      <w:r w:rsidRPr="000A600B">
        <w:t>(4), 588–597.</w:t>
      </w:r>
    </w:p>
    <w:p w14:paraId="43CBBCC2" w14:textId="77777777" w:rsidR="000A600B" w:rsidRPr="000A600B" w:rsidRDefault="000A600B" w:rsidP="000A600B">
      <w:pPr>
        <w:pStyle w:val="Bibliography"/>
      </w:pPr>
      <w:r w:rsidRPr="000A600B">
        <w:t xml:space="preserve">Sijtsma, K. (2009). On the Use, the Misuse, and the Very Limited Usefulness of Cronbach’s Alpha. </w:t>
      </w:r>
      <w:r w:rsidRPr="000A600B">
        <w:rPr>
          <w:i/>
          <w:iCs/>
        </w:rPr>
        <w:t>Psychometrika</w:t>
      </w:r>
      <w:r w:rsidRPr="000A600B">
        <w:t xml:space="preserve">, </w:t>
      </w:r>
      <w:r w:rsidRPr="000A600B">
        <w:rPr>
          <w:i/>
          <w:iCs/>
        </w:rPr>
        <w:t>74</w:t>
      </w:r>
      <w:r w:rsidRPr="000A600B">
        <w:t>(1), 107–120. https://doi.org/10.1007/s11336-008-9101-0</w:t>
      </w:r>
    </w:p>
    <w:p w14:paraId="7A154799" w14:textId="77777777" w:rsidR="000A600B" w:rsidRPr="000A600B" w:rsidRDefault="000A600B" w:rsidP="000A600B">
      <w:pPr>
        <w:pStyle w:val="Bibliography"/>
      </w:pPr>
      <w:r w:rsidRPr="000A600B">
        <w:t xml:space="preserve">Silverman, B. W. (1986). </w:t>
      </w:r>
      <w:r w:rsidRPr="000A600B">
        <w:rPr>
          <w:i/>
          <w:iCs/>
        </w:rPr>
        <w:t>Density Estimation for Statistics and Data Analysis</w:t>
      </w:r>
      <w:r w:rsidRPr="000A600B">
        <w:t>. Routledge. https://doi.org/10.1201/9781315140919</w:t>
      </w:r>
    </w:p>
    <w:p w14:paraId="1D68B2B8" w14:textId="77777777" w:rsidR="000A600B" w:rsidRPr="000A600B" w:rsidRDefault="000A600B" w:rsidP="000A600B">
      <w:pPr>
        <w:pStyle w:val="Bibliography"/>
      </w:pPr>
      <w:r w:rsidRPr="000A600B">
        <w:t xml:space="preserve">Simmons, J. P., Nelson, L. D., &amp; Simonsohn, U. (2011). False-positive psychology: Undisclosed flexibility in data collection and analysis allows presenting anything as significant. </w:t>
      </w:r>
      <w:r w:rsidRPr="000A600B">
        <w:rPr>
          <w:i/>
          <w:iCs/>
        </w:rPr>
        <w:t>Psychological Science</w:t>
      </w:r>
      <w:r w:rsidRPr="000A600B">
        <w:t xml:space="preserve">, </w:t>
      </w:r>
      <w:r w:rsidRPr="000A600B">
        <w:rPr>
          <w:i/>
          <w:iCs/>
        </w:rPr>
        <w:t>22</w:t>
      </w:r>
      <w:r w:rsidRPr="000A600B">
        <w:t>(11), 1359–1366. https://doi.org/10.1177/0956797611417632</w:t>
      </w:r>
    </w:p>
    <w:p w14:paraId="549CF351" w14:textId="77777777" w:rsidR="000A600B" w:rsidRPr="000A600B" w:rsidRDefault="000A600B" w:rsidP="000A600B">
      <w:pPr>
        <w:pStyle w:val="Bibliography"/>
      </w:pPr>
      <w:r w:rsidRPr="000A600B">
        <w:t xml:space="preserve">Smaldino, P. E., &amp; McElreath, R. (2016). The natural selection of bad science. </w:t>
      </w:r>
      <w:r w:rsidRPr="000A600B">
        <w:rPr>
          <w:i/>
          <w:iCs/>
        </w:rPr>
        <w:t>Royal Society Open Science</w:t>
      </w:r>
      <w:r w:rsidRPr="000A600B">
        <w:t xml:space="preserve">, </w:t>
      </w:r>
      <w:r w:rsidRPr="000A600B">
        <w:rPr>
          <w:i/>
          <w:iCs/>
        </w:rPr>
        <w:t>3</w:t>
      </w:r>
      <w:r w:rsidRPr="000A600B">
        <w:t>(9), 160384. https://doi.org/10.1098/rsos.160384</w:t>
      </w:r>
    </w:p>
    <w:p w14:paraId="242F464A" w14:textId="77777777" w:rsidR="000A600B" w:rsidRPr="000A600B" w:rsidRDefault="000A600B" w:rsidP="000A600B">
      <w:pPr>
        <w:pStyle w:val="Bibliography"/>
      </w:pPr>
      <w:r w:rsidRPr="000A600B">
        <w:t xml:space="preserve">Strathern, M. (1997). ‘Improving ratings’: Audit in the British University system. </w:t>
      </w:r>
      <w:r w:rsidRPr="000A600B">
        <w:rPr>
          <w:i/>
          <w:iCs/>
        </w:rPr>
        <w:t>European Review</w:t>
      </w:r>
      <w:r w:rsidRPr="000A600B">
        <w:t xml:space="preserve">, </w:t>
      </w:r>
      <w:r w:rsidRPr="000A600B">
        <w:rPr>
          <w:i/>
          <w:iCs/>
        </w:rPr>
        <w:t>5</w:t>
      </w:r>
      <w:r w:rsidRPr="000A600B">
        <w:t>(3), 305–321. https://doi.org/10.1002/(SICI)1234-981X(199707)5:3&lt;305::AID-EURO184&gt;3.0.CO;2-4</w:t>
      </w:r>
    </w:p>
    <w:p w14:paraId="44A852E2" w14:textId="77777777" w:rsidR="000A600B" w:rsidRPr="000A600B" w:rsidRDefault="000A600B" w:rsidP="000A600B">
      <w:pPr>
        <w:pStyle w:val="Bibliography"/>
      </w:pPr>
      <w:r w:rsidRPr="000A600B">
        <w:t xml:space="preserve">Trosset, M. W. (2009). </w:t>
      </w:r>
      <w:r w:rsidRPr="000A600B">
        <w:rPr>
          <w:i/>
          <w:iCs/>
        </w:rPr>
        <w:t>An Introduction to Statistical Inference and Its Applications with R</w:t>
      </w:r>
      <w:r w:rsidRPr="000A600B">
        <w:t xml:space="preserve"> (UK ed. edition). Routledge.</w:t>
      </w:r>
    </w:p>
    <w:p w14:paraId="08808551" w14:textId="77777777" w:rsidR="000A600B" w:rsidRPr="000A600B" w:rsidRDefault="000A600B" w:rsidP="000A600B">
      <w:pPr>
        <w:pStyle w:val="Bibliography"/>
      </w:pPr>
      <w:r w:rsidRPr="000A600B">
        <w:lastRenderedPageBreak/>
        <w:t xml:space="preserve">van Zyl, J. M., Neudecker, H., &amp; Nel, D. G. (2000). On the distribution of the maximum likelihood estimator of Cronbach’s alpha. </w:t>
      </w:r>
      <w:r w:rsidRPr="000A600B">
        <w:rPr>
          <w:i/>
          <w:iCs/>
        </w:rPr>
        <w:t>Psychometrika</w:t>
      </w:r>
      <w:r w:rsidRPr="000A600B">
        <w:t xml:space="preserve">, </w:t>
      </w:r>
      <w:r w:rsidRPr="000A600B">
        <w:rPr>
          <w:i/>
          <w:iCs/>
        </w:rPr>
        <w:t>65</w:t>
      </w:r>
      <w:r w:rsidRPr="000A600B">
        <w:t>(3), 271–280. https://doi.org/10.1007/BF02296146</w:t>
      </w:r>
    </w:p>
    <w:p w14:paraId="45872667" w14:textId="77777777" w:rsidR="000A600B" w:rsidRPr="000A600B" w:rsidRDefault="000A600B" w:rsidP="000A600B">
      <w:pPr>
        <w:pStyle w:val="Bibliography"/>
      </w:pPr>
      <w:r w:rsidRPr="000A600B">
        <w:t xml:space="preserve">Wickham, H., &amp; RStudio. (2022). </w:t>
      </w:r>
      <w:r w:rsidRPr="000A600B">
        <w:rPr>
          <w:i/>
          <w:iCs/>
        </w:rPr>
        <w:t>stringr: Simple, Consistent Wrappers for Common String Operations</w:t>
      </w:r>
      <w:r w:rsidRPr="000A600B">
        <w:t xml:space="preserve"> (1.5.0). https://CRAN.R-project.org/package=stringr</w:t>
      </w:r>
    </w:p>
    <w:p w14:paraId="6CD91D2D" w14:textId="77777777" w:rsidR="000A600B" w:rsidRPr="000A600B" w:rsidRDefault="000A600B" w:rsidP="000A600B">
      <w:pPr>
        <w:pStyle w:val="Bibliography"/>
      </w:pPr>
      <w:r w:rsidRPr="000A600B">
        <w:t xml:space="preserve">Wiernik, B. M., &amp; Dahlke, J. A. (2020). Obtaining Unbiased Results in Meta-Analysis: The Importance of Correcting for Statistical Artifacts. </w:t>
      </w:r>
      <w:r w:rsidRPr="000A600B">
        <w:rPr>
          <w:i/>
          <w:iCs/>
        </w:rPr>
        <w:t>Advances in Methods and Practices in Psychological Science</w:t>
      </w:r>
      <w:r w:rsidRPr="000A600B">
        <w:t xml:space="preserve">, </w:t>
      </w:r>
      <w:r w:rsidRPr="000A600B">
        <w:rPr>
          <w:i/>
          <w:iCs/>
        </w:rPr>
        <w:t>3</w:t>
      </w:r>
      <w:r w:rsidRPr="000A600B">
        <w:t>(1), 94–123. https://doi.org/10.1177/2515245919885611</w:t>
      </w:r>
    </w:p>
    <w:p w14:paraId="6041266E" w14:textId="77777777" w:rsidR="000A600B" w:rsidRPr="000A600B" w:rsidRDefault="000A600B" w:rsidP="000A600B">
      <w:pPr>
        <w:pStyle w:val="Bibliography"/>
      </w:pPr>
      <w:r w:rsidRPr="000A600B">
        <w:t xml:space="preserve">Yarkoni, T., &amp; Westfall, J. (2017). Choosing Prediction Over Explanation in Psychology: Lessons From Machine Learning. </w:t>
      </w:r>
      <w:r w:rsidRPr="000A600B">
        <w:rPr>
          <w:i/>
          <w:iCs/>
        </w:rPr>
        <w:t>Perspectives on Psychological Science</w:t>
      </w:r>
      <w:r w:rsidRPr="000A600B">
        <w:t xml:space="preserve">, </w:t>
      </w:r>
      <w:r w:rsidRPr="000A600B">
        <w:rPr>
          <w:i/>
          <w:iCs/>
        </w:rPr>
        <w:t>12</w:t>
      </w:r>
      <w:r w:rsidRPr="000A600B">
        <w:t>(6), 1100–1122. https://doi.org/10.1177/1745691617693393</w:t>
      </w:r>
    </w:p>
    <w:p w14:paraId="74242080" w14:textId="588BDFC7" w:rsidR="00EA61B4" w:rsidRPr="003D7456" w:rsidRDefault="00000000" w:rsidP="00246B8C">
      <w:r w:rsidRPr="003D7456">
        <w:fldChar w:fldCharType="end"/>
      </w:r>
      <w:bookmarkStart w:id="26" w:name="_sryf0rf5v25j" w:colFirst="0" w:colLast="0"/>
      <w:bookmarkEnd w:id="26"/>
    </w:p>
    <w:sectPr w:rsidR="00EA61B4" w:rsidRPr="003D7456" w:rsidSect="00C62414">
      <w:type w:val="continuous"/>
      <w:pgSz w:w="11906" w:h="16838"/>
      <w:pgMar w:top="1440" w:right="1440" w:bottom="1440" w:left="1440" w:header="720" w:footer="720" w:gutter="0"/>
      <w:pgNumType w:start="1"/>
      <w:cols w:num="2"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E3326" w14:textId="77777777" w:rsidR="005D7510" w:rsidRDefault="005D7510" w:rsidP="00246B8C">
      <w:r>
        <w:separator/>
      </w:r>
    </w:p>
  </w:endnote>
  <w:endnote w:type="continuationSeparator" w:id="0">
    <w:p w14:paraId="3908E1D4" w14:textId="77777777" w:rsidR="005D7510" w:rsidRDefault="005D7510" w:rsidP="0024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C624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643916"/>
      <w:docPartObj>
        <w:docPartGallery w:val="Page Numbers (Bottom of Page)"/>
        <w:docPartUnique/>
      </w:docPartObj>
    </w:sdtPr>
    <w:sdtContent>
      <w:p w14:paraId="0C084018" w14:textId="5291B110" w:rsidR="00C62414" w:rsidRDefault="00C62414" w:rsidP="00C62414">
        <w:pPr>
          <w:pStyle w:val="Footer"/>
          <w:framePr w:wrap="none" w:vAnchor="text" w:hAnchor="page" w:x="555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433BABAB" w14:textId="77777777" w:rsidR="00C62414" w:rsidRDefault="00C62414" w:rsidP="00C6241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1D10" w14:textId="77777777" w:rsidR="0050178E" w:rsidRDefault="0050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32CBA" w14:textId="77777777" w:rsidR="005D7510" w:rsidRDefault="005D7510" w:rsidP="00246B8C">
      <w:r>
        <w:separator/>
      </w:r>
    </w:p>
  </w:footnote>
  <w:footnote w:type="continuationSeparator" w:id="0">
    <w:p w14:paraId="6E406067" w14:textId="77777777" w:rsidR="005D7510" w:rsidRDefault="005D7510" w:rsidP="00246B8C">
      <w:r>
        <w:continuationSeparator/>
      </w:r>
    </w:p>
  </w:footnote>
  <w:footnote w:id="1">
    <w:p w14:paraId="6BEF1BB6" w14:textId="698530C7" w:rsidR="00246B8C" w:rsidRPr="00246B8C" w:rsidRDefault="00246B8C" w:rsidP="00246B8C">
      <w:pPr>
        <w:pStyle w:val="FootnoteText"/>
        <w:ind w:firstLine="0"/>
        <w:rPr>
          <w:lang w:val="en-IE"/>
        </w:rPr>
      </w:pPr>
      <w:r w:rsidRPr="00246B8C">
        <w:rPr>
          <w:rStyle w:val="FootnoteReference"/>
        </w:rPr>
        <w:sym w:font="Symbol" w:char="F02A"/>
      </w:r>
      <w:r>
        <w:t xml:space="preserve"> S</w:t>
      </w:r>
      <w:r w:rsidRPr="003D7456">
        <w:t>hared last author</w:t>
      </w:r>
    </w:p>
  </w:footnote>
  <w:footnote w:id="2">
    <w:p w14:paraId="72A3AB7B" w14:textId="43C58899" w:rsidR="003E0BDE" w:rsidRPr="003E0BDE" w:rsidRDefault="003E0BDE" w:rsidP="003E0BDE">
      <w:pPr>
        <w:pStyle w:val="FootnoteText"/>
        <w:ind w:firstLine="0"/>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w:t>
      </w:r>
      <w:r w:rsidR="000354F1">
        <w:fldChar w:fldCharType="begin"/>
      </w:r>
      <w:r w:rsidR="000354F1">
        <w:instrText xml:space="preserve"> ADDIN ZOTERO_ITEM CSL_CITATION {"citationID":"eHhaEcxz","properties":{"formattedCitation":"(Revelle, 2018)","plainCitation":"(Revelle, 2018)","noteIndex":2},"citationItems":[{"id":8196,"uris":["http://zotero.org/users/1687755/items/XUL33NRN"],"itemData":{"id":8196,"type":"book","event-place":"Evanston, Illinois","publisher":"Northwestern University","publisher-place":"Evanston, Illinois","title":"psych: Procedures for Psychological, Psychometric, and Personality Research","URL":"https://CRAN.R-project.org/package=psych","author":[{"family":"Revelle","given":"William"}],"issued":{"date-parts":[["2018"]]}}}],"schema":"https://github.com/citation-style-language/schema/raw/master/csl-citation.json"} </w:instrText>
      </w:r>
      <w:r w:rsidR="000354F1">
        <w:fldChar w:fldCharType="separate"/>
      </w:r>
      <w:r w:rsidR="000354F1">
        <w:rPr>
          <w:noProof/>
        </w:rPr>
        <w:t>(Revelle, 2018)</w:t>
      </w:r>
      <w:r w:rsidR="000354F1">
        <w:fldChar w:fldCharType="end"/>
      </w:r>
      <w:r w:rsidR="000354F1">
        <w:t xml:space="preserve"> </w:t>
      </w:r>
      <w:r>
        <w:t>both suggest alternative values for α if that item was dropped.</w:t>
      </w:r>
    </w:p>
  </w:footnote>
  <w:footnote w:id="3">
    <w:p w14:paraId="0A5660D8" w14:textId="68D76BCE" w:rsidR="003E0BDE" w:rsidRDefault="003E0BDE" w:rsidP="003E0BDE">
      <w:pPr>
        <w:ind w:firstLine="0"/>
      </w:pPr>
      <w:r>
        <w:rPr>
          <w:rStyle w:val="FootnoteReference"/>
        </w:rPr>
        <w:footnoteRef/>
      </w:r>
      <w:r>
        <w:t xml:space="preserve"> Although we refer to such practices as α-hacking based on the popularity of α, the same principles would apply to any other reliability metrics (e.g., McDonald’s </w:t>
      </w:r>
      <w:r w:rsidR="00842270" w:rsidRPr="00A6601E">
        <w:t>ω</w:t>
      </w:r>
      <w:r>
        <w:t xml:space="preserve">,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rsidR="00D15E5B">
        <w:instrText xml:space="preserve"> ADDIN ZOTERO_ITEM CSL_CITATION {"citationID":"LLnIY9v2","properties":{"formattedCitation":"(Yarkoni &amp; Westfall, 2017)","plainCitation":"(Yarkoni &amp; Westfall, 2017)","noteIndex":3},"citationItems":[{"id":15223,"uris":["http://zotero.org/users/1687755/items/CHGWWUS8"],"itemData":{"id":15223,"type":"article-journal","abstract":"Psychology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rsidP="0024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5A59" w14:textId="77777777" w:rsidR="0050178E" w:rsidRDefault="00501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246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354F1"/>
    <w:rsid w:val="00067190"/>
    <w:rsid w:val="000A600B"/>
    <w:rsid w:val="000C323A"/>
    <w:rsid w:val="000E1C81"/>
    <w:rsid w:val="000E3E8B"/>
    <w:rsid w:val="00102260"/>
    <w:rsid w:val="00143E09"/>
    <w:rsid w:val="00153BAC"/>
    <w:rsid w:val="001D5C22"/>
    <w:rsid w:val="001E3F30"/>
    <w:rsid w:val="00204BBC"/>
    <w:rsid w:val="002417E4"/>
    <w:rsid w:val="00246B8C"/>
    <w:rsid w:val="00260EAB"/>
    <w:rsid w:val="00265B4C"/>
    <w:rsid w:val="00281705"/>
    <w:rsid w:val="0028648F"/>
    <w:rsid w:val="002A0FB1"/>
    <w:rsid w:val="002A543E"/>
    <w:rsid w:val="002E5A6A"/>
    <w:rsid w:val="0031369B"/>
    <w:rsid w:val="00314CFE"/>
    <w:rsid w:val="00315C52"/>
    <w:rsid w:val="00322934"/>
    <w:rsid w:val="00325118"/>
    <w:rsid w:val="0033386B"/>
    <w:rsid w:val="00351CA1"/>
    <w:rsid w:val="003852B0"/>
    <w:rsid w:val="00386A6B"/>
    <w:rsid w:val="003B41E0"/>
    <w:rsid w:val="003D34FD"/>
    <w:rsid w:val="003D7456"/>
    <w:rsid w:val="003E0BDE"/>
    <w:rsid w:val="003E340A"/>
    <w:rsid w:val="003F0999"/>
    <w:rsid w:val="004150EA"/>
    <w:rsid w:val="004254DC"/>
    <w:rsid w:val="0044769D"/>
    <w:rsid w:val="0045264A"/>
    <w:rsid w:val="0045535F"/>
    <w:rsid w:val="00465A97"/>
    <w:rsid w:val="004A672A"/>
    <w:rsid w:val="004D578C"/>
    <w:rsid w:val="0050178E"/>
    <w:rsid w:val="00505884"/>
    <w:rsid w:val="00507E8F"/>
    <w:rsid w:val="0051554E"/>
    <w:rsid w:val="005416E8"/>
    <w:rsid w:val="00571FD3"/>
    <w:rsid w:val="00572E85"/>
    <w:rsid w:val="00585DBF"/>
    <w:rsid w:val="0059704A"/>
    <w:rsid w:val="005B33DC"/>
    <w:rsid w:val="005D7510"/>
    <w:rsid w:val="005E47D9"/>
    <w:rsid w:val="006412E5"/>
    <w:rsid w:val="006B52E4"/>
    <w:rsid w:val="006D3340"/>
    <w:rsid w:val="006F7B44"/>
    <w:rsid w:val="00742DEB"/>
    <w:rsid w:val="007820C1"/>
    <w:rsid w:val="007D552A"/>
    <w:rsid w:val="0080649F"/>
    <w:rsid w:val="00842270"/>
    <w:rsid w:val="00866AFC"/>
    <w:rsid w:val="0087785E"/>
    <w:rsid w:val="0089361F"/>
    <w:rsid w:val="008F5232"/>
    <w:rsid w:val="00940F13"/>
    <w:rsid w:val="00992FFB"/>
    <w:rsid w:val="009B6DF0"/>
    <w:rsid w:val="00A31486"/>
    <w:rsid w:val="00A558D9"/>
    <w:rsid w:val="00A6601E"/>
    <w:rsid w:val="00A9326B"/>
    <w:rsid w:val="00A969CB"/>
    <w:rsid w:val="00AC5FF4"/>
    <w:rsid w:val="00AD1813"/>
    <w:rsid w:val="00AE6F83"/>
    <w:rsid w:val="00B4155F"/>
    <w:rsid w:val="00BC1B00"/>
    <w:rsid w:val="00BD77FE"/>
    <w:rsid w:val="00C155AF"/>
    <w:rsid w:val="00C33A87"/>
    <w:rsid w:val="00C40348"/>
    <w:rsid w:val="00C62414"/>
    <w:rsid w:val="00C66910"/>
    <w:rsid w:val="00C80A5A"/>
    <w:rsid w:val="00C827A9"/>
    <w:rsid w:val="00C85F45"/>
    <w:rsid w:val="00CC116B"/>
    <w:rsid w:val="00CC6B59"/>
    <w:rsid w:val="00D15E5B"/>
    <w:rsid w:val="00D3622F"/>
    <w:rsid w:val="00D718EF"/>
    <w:rsid w:val="00DB6C12"/>
    <w:rsid w:val="00DE02DC"/>
    <w:rsid w:val="00E1343B"/>
    <w:rsid w:val="00E2097A"/>
    <w:rsid w:val="00E30C0D"/>
    <w:rsid w:val="00E54881"/>
    <w:rsid w:val="00EA61B4"/>
    <w:rsid w:val="00F02203"/>
    <w:rsid w:val="00F2106A"/>
    <w:rsid w:val="00F27555"/>
    <w:rsid w:val="00F354D5"/>
    <w:rsid w:val="00F65D17"/>
    <w:rsid w:val="00FC3522"/>
    <w:rsid w:val="00FF6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8C"/>
    <w:pPr>
      <w:spacing w:line="240" w:lineRule="auto"/>
      <w:ind w:firstLine="360"/>
      <w:jc w:val="both"/>
    </w:pPr>
    <w:rPr>
      <w:rFonts w:ascii="CMU Serif Roman" w:hAnsi="CMU Serif Roman" w:cs="CMU Serif Roman"/>
      <w:sz w:val="18"/>
      <w:szCs w:val="18"/>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153BAC"/>
    <w:pPr>
      <w:ind w:left="360" w:hanging="360"/>
      <w:jc w:val="left"/>
    </w:pPr>
    <w:rPr>
      <w:lang w:val="en-GB"/>
    </w:rPr>
  </w:style>
  <w:style w:type="paragraph" w:customStyle="1" w:styleId="abstract">
    <w:name w:val="abstract"/>
    <w:basedOn w:val="Normal"/>
    <w:qFormat/>
    <w:rsid w:val="00C66910"/>
    <w:pPr>
      <w:ind w:left="720" w:right="746"/>
    </w:pPr>
    <w:rPr>
      <w:sz w:val="20"/>
      <w:szCs w:val="20"/>
    </w:rPr>
  </w:style>
  <w:style w:type="paragraph" w:customStyle="1" w:styleId="authors">
    <w:name w:val="authors"/>
    <w:basedOn w:val="Normal"/>
    <w:qFormat/>
    <w:rsid w:val="00246B8C"/>
    <w:pPr>
      <w:ind w:firstLine="0"/>
      <w:jc w:val="center"/>
    </w:pPr>
    <w:rPr>
      <w:sz w:val="24"/>
      <w:szCs w:val="24"/>
    </w:r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 w:type="paragraph" w:styleId="Revision">
    <w:name w:val="Revision"/>
    <w:hidden/>
    <w:uiPriority w:val="99"/>
    <w:semiHidden/>
    <w:rsid w:val="00572E85"/>
    <w:pPr>
      <w:spacing w:line="240" w:lineRule="auto"/>
      <w:ind w:firstLine="0"/>
    </w:pPr>
    <w:rPr>
      <w:rFonts w:ascii="CMU Serif Roman" w:hAnsi="CMU Serif Roman" w:cs="CMU Serif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8832">
      <w:bodyDiv w:val="1"/>
      <w:marLeft w:val="0"/>
      <w:marRight w:val="0"/>
      <w:marTop w:val="0"/>
      <w:marBottom w:val="0"/>
      <w:divBdr>
        <w:top w:val="none" w:sz="0" w:space="0" w:color="auto"/>
        <w:left w:val="none" w:sz="0" w:space="0" w:color="auto"/>
        <w:bottom w:val="none" w:sz="0" w:space="0" w:color="auto"/>
        <w:right w:val="none" w:sz="0" w:space="0" w:color="auto"/>
      </w:divBdr>
    </w:div>
    <w:div w:id="170872297">
      <w:bodyDiv w:val="1"/>
      <w:marLeft w:val="0"/>
      <w:marRight w:val="0"/>
      <w:marTop w:val="0"/>
      <w:marBottom w:val="0"/>
      <w:divBdr>
        <w:top w:val="none" w:sz="0" w:space="0" w:color="auto"/>
        <w:left w:val="none" w:sz="0" w:space="0" w:color="auto"/>
        <w:bottom w:val="none" w:sz="0" w:space="0" w:color="auto"/>
        <w:right w:val="none" w:sz="0" w:space="0" w:color="auto"/>
      </w:divBdr>
    </w:div>
    <w:div w:id="516965427">
      <w:bodyDiv w:val="1"/>
      <w:marLeft w:val="0"/>
      <w:marRight w:val="0"/>
      <w:marTop w:val="0"/>
      <w:marBottom w:val="0"/>
      <w:divBdr>
        <w:top w:val="none" w:sz="0" w:space="0" w:color="auto"/>
        <w:left w:val="none" w:sz="0" w:space="0" w:color="auto"/>
        <w:bottom w:val="none" w:sz="0" w:space="0" w:color="auto"/>
        <w:right w:val="none" w:sz="0" w:space="0" w:color="auto"/>
      </w:divBdr>
    </w:div>
    <w:div w:id="1105468499">
      <w:bodyDiv w:val="1"/>
      <w:marLeft w:val="0"/>
      <w:marRight w:val="0"/>
      <w:marTop w:val="0"/>
      <w:marBottom w:val="0"/>
      <w:divBdr>
        <w:top w:val="none" w:sz="0" w:space="0" w:color="auto"/>
        <w:left w:val="none" w:sz="0" w:space="0" w:color="auto"/>
        <w:bottom w:val="none" w:sz="0" w:space="0" w:color="auto"/>
        <w:right w:val="none" w:sz="0" w:space="0" w:color="auto"/>
      </w:divBdr>
    </w:div>
    <w:div w:id="1245795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zotero.org/google-docs/?broken=Z05DpK" TargetMode="External"/><Relationship Id="rId26" Type="http://schemas.openxmlformats.org/officeDocument/2006/relationships/hyperlink" Target="https://www.zotero.org/google-docs/?broken=DLk8HP" TargetMode="External"/><Relationship Id="rId39" Type="http://schemas.openxmlformats.org/officeDocument/2006/relationships/hyperlink" Target="https://www.zotero.org/google-docs/?broken=DLk8HP" TargetMode="External"/><Relationship Id="rId21" Type="http://schemas.openxmlformats.org/officeDocument/2006/relationships/hyperlink" Target="http://osf.io/pe3t7/" TargetMode="External"/><Relationship Id="rId34" Type="http://schemas.openxmlformats.org/officeDocument/2006/relationships/hyperlink" Target="https://www.zotero.org/google-docs/?broken=DLk8HP" TargetMode="External"/><Relationship Id="rId42" Type="http://schemas.openxmlformats.org/officeDocument/2006/relationships/hyperlink" Target="https://www.zotero.org/google-docs/?broken=DLk8HP" TargetMode="External"/><Relationship Id="rId47" Type="http://schemas.openxmlformats.org/officeDocument/2006/relationships/hyperlink" Target="https://www.zotero.org/google-docs/?broken=DLk8HP" TargetMode="External"/><Relationship Id="rId50" Type="http://schemas.openxmlformats.org/officeDocument/2006/relationships/hyperlink" Target="https://www.zotero.org/google-docs/?broken=6rXWC4" TargetMode="External"/><Relationship Id="rId55" Type="http://schemas.openxmlformats.org/officeDocument/2006/relationships/hyperlink" Target="https://orcid.org/0000-0001-7806-9583" TargetMode="External"/><Relationship Id="rId7" Type="http://schemas.openxmlformats.org/officeDocument/2006/relationships/hyperlink" Target="http://osf.io/pe3t7/" TargetMode="External"/><Relationship Id="rId2" Type="http://schemas.openxmlformats.org/officeDocument/2006/relationships/settings" Target="settings.xml"/><Relationship Id="rId16" Type="http://schemas.openxmlformats.org/officeDocument/2006/relationships/hyperlink" Target="https://www.zotero.org/google-docs/?broken=UmZoC7" TargetMode="External"/><Relationship Id="rId29" Type="http://schemas.openxmlformats.org/officeDocument/2006/relationships/hyperlink" Target="https://www.zotero.org/google-docs/?broken=DLk8HP" TargetMode="External"/><Relationship Id="rId11" Type="http://schemas.openxmlformats.org/officeDocument/2006/relationships/footer" Target="footer1.xml"/><Relationship Id="rId24" Type="http://schemas.openxmlformats.org/officeDocument/2006/relationships/hyperlink" Target="https://www.zotero.org/google-docs/?broken=l9xbQ5" TargetMode="External"/><Relationship Id="rId32" Type="http://schemas.openxmlformats.org/officeDocument/2006/relationships/hyperlink" Target="https://www.zotero.org/google-docs/?broken=DLk8HP" TargetMode="External"/><Relationship Id="rId37" Type="http://schemas.openxmlformats.org/officeDocument/2006/relationships/hyperlink" Target="https://www.zotero.org/google-docs/?broken=DLk8HP" TargetMode="External"/><Relationship Id="rId40" Type="http://schemas.openxmlformats.org/officeDocument/2006/relationships/hyperlink" Target="https://www.zotero.org/google-docs/?broken=DLk8HP" TargetMode="External"/><Relationship Id="rId45" Type="http://schemas.openxmlformats.org/officeDocument/2006/relationships/hyperlink" Target="https://www.zotero.org/google-docs/?broken=DLk8HP" TargetMode="External"/><Relationship Id="rId53" Type="http://schemas.openxmlformats.org/officeDocument/2006/relationships/hyperlink" Target="https://orcid.org/0000-0002-1767-1367" TargetMode="External"/><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hyperlink" Target="https://www.zotero.org/google-docs/?broken=v0SGeI"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osf.io/5xzy4" TargetMode="External"/><Relationship Id="rId27" Type="http://schemas.openxmlformats.org/officeDocument/2006/relationships/hyperlink" Target="http://osf.io/pe3t7/" TargetMode="External"/><Relationship Id="rId30" Type="http://schemas.openxmlformats.org/officeDocument/2006/relationships/hyperlink" Target="https://www.zotero.org/google-docs/?broken=DLk8HP" TargetMode="External"/><Relationship Id="rId35" Type="http://schemas.openxmlformats.org/officeDocument/2006/relationships/hyperlink" Target="https://www.zotero.org/google-docs/?broken=DLk8HP" TargetMode="External"/><Relationship Id="rId43" Type="http://schemas.openxmlformats.org/officeDocument/2006/relationships/hyperlink" Target="https://www.zotero.org/google-docs/?broken=DLk8HP" TargetMode="External"/><Relationship Id="rId48" Type="http://schemas.openxmlformats.org/officeDocument/2006/relationships/hyperlink" Target="https://www.zotero.org/google-docs/?broken=DLk8HP" TargetMode="External"/><Relationship Id="rId56" Type="http://schemas.openxmlformats.org/officeDocument/2006/relationships/hyperlink" Target="https://orcid.org/0000-0002-6670-5658" TargetMode="External"/><Relationship Id="rId8" Type="http://schemas.openxmlformats.org/officeDocument/2006/relationships/hyperlink" Target="https://osf.io/5xzy4" TargetMode="External"/><Relationship Id="rId51" Type="http://schemas.openxmlformats.org/officeDocument/2006/relationships/hyperlink" Target="mailto:ian.hussey@rub.de" TargetMode="External"/><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zotero.org/google-docs/?broken=UmZoC7" TargetMode="External"/><Relationship Id="rId25" Type="http://schemas.openxmlformats.org/officeDocument/2006/relationships/hyperlink" Target="https://osf.io/5xzy4" TargetMode="External"/><Relationship Id="rId33" Type="http://schemas.openxmlformats.org/officeDocument/2006/relationships/image" Target="media/image1.emf"/><Relationship Id="rId38" Type="http://schemas.openxmlformats.org/officeDocument/2006/relationships/image" Target="media/image2.emf"/><Relationship Id="rId46" Type="http://schemas.openxmlformats.org/officeDocument/2006/relationships/hyperlink" Target="https://www.zotero.org/google-docs/?broken=DLk8HP" TargetMode="External"/><Relationship Id="rId20" Type="http://schemas.openxmlformats.org/officeDocument/2006/relationships/hyperlink" Target="http://osf.io/pe3t7/" TargetMode="External"/><Relationship Id="rId41" Type="http://schemas.openxmlformats.org/officeDocument/2006/relationships/hyperlink" Target="https://www.zotero.org/google-docs/?broken=DLk8HP" TargetMode="External"/><Relationship Id="rId54" Type="http://schemas.openxmlformats.org/officeDocument/2006/relationships/hyperlink" Target="https://orcid.org/0000-0002-3497-4335" TargetMode="External"/><Relationship Id="rId1" Type="http://schemas.openxmlformats.org/officeDocument/2006/relationships/styles" Target="styles.xml"/><Relationship Id="rId6" Type="http://schemas.openxmlformats.org/officeDocument/2006/relationships/hyperlink" Target="http://osf.io/pe3t7/" TargetMode="External"/><Relationship Id="rId15" Type="http://schemas.openxmlformats.org/officeDocument/2006/relationships/hyperlink" Target="https://www.zotero.org/google-docs/?broken=UmZoC7" TargetMode="External"/><Relationship Id="rId23" Type="http://schemas.openxmlformats.org/officeDocument/2006/relationships/hyperlink" Target="https://www.zotero.org/google-docs/?broken=jPdLqv" TargetMode="External"/><Relationship Id="rId28" Type="http://schemas.openxmlformats.org/officeDocument/2006/relationships/hyperlink" Target="http://osf.io/pe3t7/" TargetMode="External"/><Relationship Id="rId36" Type="http://schemas.openxmlformats.org/officeDocument/2006/relationships/hyperlink" Target="https://www.zotero.org/google-docs/?broken=DLk8HP" TargetMode="External"/><Relationship Id="rId49" Type="http://schemas.openxmlformats.org/officeDocument/2006/relationships/hyperlink" Target="https://www.zotero.org/google-docs/?broken=h39awk" TargetMode="Externa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s://www.zotero.org/google-docs/?broken=DLk8HP" TargetMode="External"/><Relationship Id="rId44" Type="http://schemas.openxmlformats.org/officeDocument/2006/relationships/hyperlink" Target="https://www.zotero.org/google-docs/?broken=DLk8HP" TargetMode="External"/><Relationship Id="rId52" Type="http://schemas.openxmlformats.org/officeDocument/2006/relationships/hyperlink" Target="https://orcid.org/my-orcid?orcid=0000-0001-8906-7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22495</Words>
  <Characters>128224</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133</cp:revision>
  <dcterms:created xsi:type="dcterms:W3CDTF">2023-02-03T17:02:00Z</dcterms:created>
  <dcterms:modified xsi:type="dcterms:W3CDTF">2023-02-08T14:41:00Z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